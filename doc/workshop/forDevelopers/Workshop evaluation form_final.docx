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45D18" w14:textId="11883788" w:rsidR="00B52EA8" w:rsidRPr="00250FF9" w:rsidRDefault="001E055B" w:rsidP="00DA444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Workshop Evaluation F</w:t>
      </w:r>
      <w:r w:rsidR="00016D56" w:rsidRPr="00250FF9">
        <w:rPr>
          <w:sz w:val="36"/>
          <w:szCs w:val="36"/>
        </w:rPr>
        <w:t>orm</w:t>
      </w:r>
    </w:p>
    <w:p w14:paraId="6B2BEE26" w14:textId="15DD467E" w:rsidR="00DA4446" w:rsidRDefault="00250FF9" w:rsidP="002C635B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61DC6" wp14:editId="5B119CFA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6in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" strokecolor="black [3213]"/>
            </w:pict>
          </mc:Fallback>
        </mc:AlternateContent>
      </w:r>
    </w:p>
    <w:p w14:paraId="7CC39774" w14:textId="77777777" w:rsidR="00BA3626" w:rsidRDefault="002C635B" w:rsidP="00250FF9">
      <w:pPr>
        <w:pStyle w:val="BodyText"/>
        <w:jc w:val="both"/>
        <w:rPr>
          <w:rFonts w:ascii="Times New Roman" w:hAnsi="Times New Roman"/>
          <w:szCs w:val="22"/>
        </w:rPr>
      </w:pPr>
      <w:r w:rsidRPr="00250FF9">
        <w:rPr>
          <w:rFonts w:ascii="Times New Roman" w:hAnsi="Times New Roman"/>
          <w:szCs w:val="22"/>
        </w:rPr>
        <w:t xml:space="preserve">Your feedback is critical for </w:t>
      </w:r>
      <w:r w:rsidR="00DA4446" w:rsidRPr="00250FF9">
        <w:rPr>
          <w:rFonts w:ascii="Times New Roman" w:hAnsi="Times New Roman"/>
          <w:szCs w:val="22"/>
        </w:rPr>
        <w:t>us</w:t>
      </w:r>
      <w:r w:rsidRPr="00250FF9">
        <w:rPr>
          <w:rFonts w:ascii="Times New Roman" w:hAnsi="Times New Roman"/>
          <w:szCs w:val="22"/>
        </w:rPr>
        <w:t xml:space="preserve"> to ensure we are meeting your needs.  </w:t>
      </w:r>
    </w:p>
    <w:p w14:paraId="73C449CB" w14:textId="7696291C" w:rsidR="002C635B" w:rsidRPr="00250FF9" w:rsidRDefault="002C635B" w:rsidP="00250FF9">
      <w:pPr>
        <w:pStyle w:val="BodyText"/>
        <w:jc w:val="both"/>
        <w:rPr>
          <w:rFonts w:ascii="Times New Roman" w:hAnsi="Times New Roman"/>
          <w:szCs w:val="22"/>
        </w:rPr>
      </w:pPr>
      <w:r w:rsidRPr="00250FF9">
        <w:rPr>
          <w:rFonts w:ascii="Times New Roman" w:hAnsi="Times New Roman"/>
          <w:szCs w:val="22"/>
        </w:rPr>
        <w:t>We would appreciate if you could take a few minutes to share your opinions with us so we can serve you better.</w:t>
      </w:r>
    </w:p>
    <w:p w14:paraId="4C4FD60C" w14:textId="77777777" w:rsidR="002C635B" w:rsidRPr="00250FF9" w:rsidDel="00D612B7" w:rsidRDefault="002C635B">
      <w:pPr>
        <w:rPr>
          <w:del w:id="1" w:author="Diego Mandelli" w:date="2015-04-23T12:35:00Z"/>
          <w:sz w:val="22"/>
          <w:szCs w:val="22"/>
        </w:rPr>
      </w:pPr>
    </w:p>
    <w:p w14:paraId="2DD37A61" w14:textId="77777777" w:rsidR="00016D56" w:rsidRPr="00250FF9" w:rsidRDefault="00016D56">
      <w:pPr>
        <w:rPr>
          <w:sz w:val="22"/>
          <w:szCs w:val="22"/>
        </w:rPr>
      </w:pPr>
    </w:p>
    <w:p w14:paraId="250AA3EC" w14:textId="77777777" w:rsidR="00016D56" w:rsidRDefault="00016D56">
      <w:pPr>
        <w:rPr>
          <w:b/>
          <w:sz w:val="22"/>
          <w:szCs w:val="22"/>
        </w:rPr>
      </w:pPr>
      <w:r w:rsidRPr="00250FF9">
        <w:rPr>
          <w:b/>
          <w:sz w:val="22"/>
          <w:szCs w:val="22"/>
        </w:rPr>
        <w:t>Your background</w:t>
      </w:r>
    </w:p>
    <w:p w14:paraId="7E9BAC8B" w14:textId="77777777" w:rsidR="00DB257C" w:rsidRPr="00250FF9" w:rsidRDefault="00DB257C">
      <w:pPr>
        <w:rPr>
          <w:b/>
          <w:sz w:val="22"/>
          <w:szCs w:val="22"/>
        </w:rPr>
      </w:pPr>
    </w:p>
    <w:p w14:paraId="1E9C2044" w14:textId="4E70BB47" w:rsidR="00250FF9" w:rsidRPr="00250FF9" w:rsidRDefault="00250FF9">
      <w:pPr>
        <w:rPr>
          <w:sz w:val="22"/>
          <w:szCs w:val="22"/>
        </w:rPr>
      </w:pPr>
      <w:r w:rsidRPr="00250FF9">
        <w:rPr>
          <w:sz w:val="22"/>
          <w:szCs w:val="22"/>
        </w:rPr>
        <w:t>Your employment field</w:t>
      </w:r>
      <w:proofErr w:type="gramStart"/>
      <w:r w:rsidRPr="00250FF9">
        <w:rPr>
          <w:sz w:val="22"/>
          <w:szCs w:val="22"/>
        </w:rPr>
        <w:t xml:space="preserve">:  </w:t>
      </w:r>
      <w:r w:rsidR="005E5F9B">
        <w:rPr>
          <w:sz w:val="22"/>
          <w:szCs w:val="22"/>
        </w:rPr>
        <w:t xml:space="preserve"> </w:t>
      </w:r>
      <w:proofErr w:type="gramEnd"/>
      <w:r w:rsidRPr="00250FF9">
        <w:rPr>
          <w:sz w:val="22"/>
          <w:szCs w:val="22"/>
        </w:rPr>
        <w:sym w:font="Wingdings" w:char="F071"/>
      </w:r>
      <w:r w:rsidRPr="00250FF9">
        <w:rPr>
          <w:sz w:val="22"/>
          <w:szCs w:val="22"/>
        </w:rPr>
        <w:t xml:space="preserve"> Academia  </w:t>
      </w:r>
      <w:ins w:id="2" w:author="Diego Mandelli" w:date="2015-04-23T12:32:00Z">
        <w:r w:rsidR="004E719E">
          <w:rPr>
            <w:sz w:val="22"/>
            <w:szCs w:val="22"/>
          </w:rPr>
          <w:t xml:space="preserve">  </w:t>
        </w:r>
      </w:ins>
      <w:del w:id="3" w:author="Diego Mandelli" w:date="2015-04-23T12:32:00Z">
        <w:r w:rsidRPr="00250FF9" w:rsidDel="004E719E">
          <w:rPr>
            <w:sz w:val="22"/>
            <w:szCs w:val="22"/>
          </w:rPr>
          <w:delText xml:space="preserve"> </w:delText>
        </w:r>
      </w:del>
      <w:r w:rsidRPr="00250FF9">
        <w:rPr>
          <w:sz w:val="22"/>
          <w:szCs w:val="22"/>
        </w:rPr>
        <w:t xml:space="preserve">  </w:t>
      </w:r>
      <w:r w:rsidRPr="00250FF9">
        <w:rPr>
          <w:sz w:val="22"/>
          <w:szCs w:val="22"/>
        </w:rPr>
        <w:sym w:font="Wingdings" w:char="F071"/>
      </w:r>
      <w:r w:rsidRPr="00250FF9">
        <w:rPr>
          <w:sz w:val="22"/>
          <w:szCs w:val="22"/>
        </w:rPr>
        <w:t xml:space="preserve"> Industry  </w:t>
      </w:r>
      <w:ins w:id="4" w:author="Diego Mandelli" w:date="2015-04-23T12:32:00Z">
        <w:r w:rsidR="00C80C0F">
          <w:rPr>
            <w:sz w:val="22"/>
            <w:szCs w:val="22"/>
          </w:rPr>
          <w:t xml:space="preserve">  </w:t>
        </w:r>
      </w:ins>
      <w:del w:id="5" w:author="Diego Mandelli" w:date="2015-04-23T12:32:00Z">
        <w:r w:rsidRPr="00250FF9" w:rsidDel="004E719E">
          <w:rPr>
            <w:sz w:val="22"/>
            <w:szCs w:val="22"/>
          </w:rPr>
          <w:delText xml:space="preserve"> </w:delText>
        </w:r>
      </w:del>
      <w:r w:rsidRPr="00250FF9">
        <w:rPr>
          <w:sz w:val="22"/>
          <w:szCs w:val="22"/>
        </w:rPr>
        <w:t xml:space="preserve"> </w:t>
      </w:r>
      <w:r w:rsidRPr="00250FF9">
        <w:rPr>
          <w:sz w:val="22"/>
          <w:szCs w:val="22"/>
        </w:rPr>
        <w:sym w:font="Wingdings" w:char="F071"/>
      </w:r>
      <w:r w:rsidRPr="00250FF9">
        <w:rPr>
          <w:sz w:val="22"/>
          <w:szCs w:val="22"/>
        </w:rPr>
        <w:t xml:space="preserve"> </w:t>
      </w:r>
      <w:ins w:id="6" w:author="Diego Mandelli" w:date="2015-04-23T12:32:00Z">
        <w:r w:rsidR="00C80C0F">
          <w:rPr>
            <w:sz w:val="22"/>
            <w:szCs w:val="22"/>
          </w:rPr>
          <w:t>National Lab</w:t>
        </w:r>
        <w:r w:rsidR="00C80C0F" w:rsidRPr="00250FF9">
          <w:rPr>
            <w:sz w:val="22"/>
            <w:szCs w:val="22"/>
          </w:rPr>
          <w:t xml:space="preserve"> </w:t>
        </w:r>
        <w:r w:rsidR="00C80C0F">
          <w:rPr>
            <w:sz w:val="22"/>
            <w:szCs w:val="22"/>
          </w:rPr>
          <w:t xml:space="preserve">     </w:t>
        </w:r>
      </w:ins>
      <w:del w:id="7" w:author="Diego Mandelli" w:date="2015-04-23T12:32:00Z">
        <w:r w:rsidRPr="00250FF9" w:rsidDel="00C80C0F">
          <w:rPr>
            <w:sz w:val="22"/>
            <w:szCs w:val="22"/>
          </w:rPr>
          <w:delText xml:space="preserve">Regulatory body  </w:delText>
        </w:r>
      </w:del>
      <w:r w:rsidRPr="00250FF9">
        <w:rPr>
          <w:sz w:val="22"/>
          <w:szCs w:val="22"/>
        </w:rPr>
        <w:sym w:font="Wingdings" w:char="F071"/>
      </w:r>
      <w:r w:rsidRPr="00250FF9">
        <w:rPr>
          <w:sz w:val="22"/>
          <w:szCs w:val="22"/>
        </w:rPr>
        <w:t xml:space="preserve"> Government body</w:t>
      </w:r>
    </w:p>
    <w:p w14:paraId="35374636" w14:textId="17EB6CF0" w:rsidR="00DB257C" w:rsidRDefault="00DB257C" w:rsidP="00815F87">
      <w:pPr>
        <w:rPr>
          <w:sz w:val="22"/>
          <w:szCs w:val="22"/>
        </w:rPr>
      </w:pPr>
    </w:p>
    <w:p w14:paraId="63558EE1" w14:textId="02637BE7" w:rsidR="00815F87" w:rsidRDefault="00815F87" w:rsidP="00815F87">
      <w:pPr>
        <w:ind w:left="1440" w:firstLine="720"/>
        <w:rPr>
          <w:ins w:id="8" w:author="Diego Mandelli" w:date="2015-04-23T12:35:00Z"/>
          <w:sz w:val="22"/>
          <w:szCs w:val="22"/>
        </w:rPr>
      </w:pPr>
      <w:ins w:id="9" w:author="Sonat Sen" w:date="2015-04-23T08:37:00Z">
        <w:r>
          <w:rPr>
            <w:sz w:val="22"/>
            <w:szCs w:val="22"/>
          </w:rPr>
          <w:t xml:space="preserve">  </w:t>
        </w:r>
      </w:ins>
      <w:ins w:id="10" w:author="Diego Mandelli" w:date="2015-04-23T12:31:00Z">
        <w:r w:rsidR="00C80C0F" w:rsidRPr="00250FF9">
          <w:rPr>
            <w:sz w:val="22"/>
            <w:szCs w:val="22"/>
          </w:rPr>
          <w:sym w:font="Wingdings" w:char="F071"/>
        </w:r>
      </w:ins>
      <w:ins w:id="11" w:author="Diego Mandelli" w:date="2015-04-23T12:32:00Z">
        <w:r w:rsidR="00C80C0F">
          <w:rPr>
            <w:sz w:val="22"/>
            <w:szCs w:val="22"/>
          </w:rPr>
          <w:t xml:space="preserve"> </w:t>
        </w:r>
        <w:r w:rsidR="00C80C0F" w:rsidRPr="00250FF9">
          <w:rPr>
            <w:sz w:val="22"/>
            <w:szCs w:val="22"/>
          </w:rPr>
          <w:t xml:space="preserve">Regulatory </w:t>
        </w:r>
        <w:proofErr w:type="gramStart"/>
        <w:r w:rsidR="00C80C0F" w:rsidRPr="00250FF9">
          <w:rPr>
            <w:sz w:val="22"/>
            <w:szCs w:val="22"/>
          </w:rPr>
          <w:t>body</w:t>
        </w:r>
      </w:ins>
      <w:ins w:id="12" w:author="Diego Mandelli" w:date="2015-04-23T12:31:00Z">
        <w:r w:rsidR="00C80C0F" w:rsidRPr="00250FF9">
          <w:rPr>
            <w:sz w:val="22"/>
            <w:szCs w:val="22"/>
          </w:rPr>
          <w:t xml:space="preserve"> </w:t>
        </w:r>
      </w:ins>
      <w:ins w:id="13" w:author="Diego Mandelli" w:date="2015-04-23T12:32:00Z">
        <w:r w:rsidR="001177F4">
          <w:rPr>
            <w:sz w:val="22"/>
            <w:szCs w:val="22"/>
          </w:rPr>
          <w:t xml:space="preserve">     </w:t>
        </w:r>
        <w:r w:rsidR="00C80C0F">
          <w:rPr>
            <w:sz w:val="22"/>
            <w:szCs w:val="22"/>
          </w:rPr>
          <w:t xml:space="preserve">  </w:t>
        </w:r>
      </w:ins>
      <w:proofErr w:type="gramEnd"/>
      <w:ins w:id="14" w:author="Sonat Sen" w:date="2015-04-23T08:37:00Z">
        <w:r w:rsidRPr="00250FF9">
          <w:rPr>
            <w:sz w:val="22"/>
            <w:szCs w:val="22"/>
          </w:rPr>
          <w:sym w:font="Wingdings" w:char="F071"/>
        </w:r>
        <w:r w:rsidRPr="00250FF9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>Other ……………………</w:t>
        </w:r>
      </w:ins>
    </w:p>
    <w:p w14:paraId="07BA5000" w14:textId="77777777" w:rsidR="00A07767" w:rsidRDefault="00A07767" w:rsidP="00815F87">
      <w:pPr>
        <w:ind w:left="1440" w:firstLine="720"/>
        <w:rPr>
          <w:ins w:id="15" w:author="Diego Mandelli" w:date="2015-04-23T12:35:00Z"/>
          <w:sz w:val="22"/>
          <w:szCs w:val="22"/>
        </w:rPr>
      </w:pPr>
    </w:p>
    <w:p w14:paraId="6DC56B83" w14:textId="0D3EE397" w:rsidR="00A07767" w:rsidRDefault="00A07767">
      <w:pPr>
        <w:jc w:val="both"/>
        <w:rPr>
          <w:ins w:id="16" w:author="Diego Mandelli" w:date="2015-04-23T12:37:00Z"/>
          <w:sz w:val="22"/>
          <w:szCs w:val="22"/>
        </w:rPr>
        <w:pPrChange w:id="17" w:author="Diego Mandelli" w:date="2015-04-23T12:37:00Z">
          <w:pPr>
            <w:ind w:left="1440" w:firstLine="720"/>
          </w:pPr>
        </w:pPrChange>
      </w:pPr>
      <w:ins w:id="18" w:author="Diego Mandelli" w:date="2015-04-23T12:36:00Z">
        <w:r>
          <w:rPr>
            <w:sz w:val="22"/>
            <w:szCs w:val="22"/>
          </w:rPr>
          <w:t xml:space="preserve">If you wish to be contacted in the future regarding new RAVEN capabilities add you </w:t>
        </w:r>
      </w:ins>
      <w:ins w:id="19" w:author="Diego Mandelli" w:date="2015-04-23T12:37:00Z">
        <w:r>
          <w:rPr>
            <w:sz w:val="22"/>
            <w:szCs w:val="22"/>
          </w:rPr>
          <w:t>contacts</w:t>
        </w:r>
      </w:ins>
      <w:ins w:id="20" w:author="Diego Mandelli" w:date="2015-04-23T12:36:00Z">
        <w:r>
          <w:rPr>
            <w:sz w:val="22"/>
            <w:szCs w:val="22"/>
          </w:rPr>
          <w:t xml:space="preserve"> below: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1" w:author="Diego Mandelli" w:date="2015-04-23T12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18"/>
        <w:gridCol w:w="5238"/>
        <w:tblGridChange w:id="22">
          <w:tblGrid>
            <w:gridCol w:w="4428"/>
            <w:gridCol w:w="4428"/>
          </w:tblGrid>
        </w:tblGridChange>
      </w:tblGrid>
      <w:tr w:rsidR="00AE4178" w14:paraId="140F339C" w14:textId="77777777" w:rsidTr="00AE4178">
        <w:trPr>
          <w:ins w:id="23" w:author="Diego Mandelli" w:date="2015-04-23T12:37:00Z"/>
        </w:trPr>
        <w:tc>
          <w:tcPr>
            <w:tcW w:w="3618" w:type="dxa"/>
            <w:tcPrChange w:id="24" w:author="Diego Mandelli" w:date="2015-04-23T12:38:00Z">
              <w:tcPr>
                <w:tcW w:w="4428" w:type="dxa"/>
              </w:tcPr>
            </w:tcPrChange>
          </w:tcPr>
          <w:p w14:paraId="555C5175" w14:textId="288BA0BA" w:rsidR="00AE4178" w:rsidRDefault="00AE4178">
            <w:pPr>
              <w:jc w:val="center"/>
              <w:rPr>
                <w:ins w:id="25" w:author="Diego Mandelli" w:date="2015-04-23T12:37:00Z"/>
                <w:i/>
                <w:iCs/>
                <w:sz w:val="22"/>
                <w:szCs w:val="22"/>
              </w:rPr>
              <w:pPrChange w:id="26" w:author="Diego Mandelli" w:date="2015-04-23T12:38:00Z">
                <w:pPr>
                  <w:jc w:val="both"/>
                </w:pPr>
              </w:pPrChange>
            </w:pPr>
            <w:ins w:id="27" w:author="Diego Mandelli" w:date="2015-04-23T12:37:00Z">
              <w:r>
                <w:rPr>
                  <w:sz w:val="22"/>
                  <w:szCs w:val="22"/>
                </w:rPr>
                <w:t>Name</w:t>
              </w:r>
            </w:ins>
          </w:p>
        </w:tc>
        <w:tc>
          <w:tcPr>
            <w:tcW w:w="5238" w:type="dxa"/>
            <w:tcPrChange w:id="28" w:author="Diego Mandelli" w:date="2015-04-23T12:38:00Z">
              <w:tcPr>
                <w:tcW w:w="4428" w:type="dxa"/>
              </w:tcPr>
            </w:tcPrChange>
          </w:tcPr>
          <w:p w14:paraId="51ADCFF1" w14:textId="64BF3672" w:rsidR="00AE4178" w:rsidRDefault="00AE4178">
            <w:pPr>
              <w:jc w:val="center"/>
              <w:rPr>
                <w:ins w:id="29" w:author="Diego Mandelli" w:date="2015-04-23T12:37:00Z"/>
                <w:rFonts w:eastAsia="Times New Roman"/>
                <w:i/>
                <w:iCs/>
                <w:sz w:val="22"/>
                <w:szCs w:val="22"/>
              </w:rPr>
              <w:pPrChange w:id="30" w:author="Diego Mandelli" w:date="2015-04-23T12:38:00Z">
                <w:pPr>
                  <w:widowControl w:val="0"/>
                  <w:tabs>
                    <w:tab w:val="left" w:pos="360"/>
                    <w:tab w:val="left" w:pos="6840"/>
                    <w:tab w:val="left" w:pos="7470"/>
                    <w:tab w:val="left" w:pos="8100"/>
                    <w:tab w:val="left" w:pos="8730"/>
                    <w:tab w:val="left" w:pos="9360"/>
                  </w:tabs>
                  <w:ind w:left="720"/>
                  <w:jc w:val="both"/>
                </w:pPr>
              </w:pPrChange>
            </w:pPr>
            <w:ins w:id="31" w:author="Diego Mandelli" w:date="2015-04-23T12:37:00Z">
              <w:r>
                <w:rPr>
                  <w:sz w:val="22"/>
                  <w:szCs w:val="22"/>
                </w:rPr>
                <w:t>Email address</w:t>
              </w:r>
            </w:ins>
          </w:p>
        </w:tc>
      </w:tr>
      <w:tr w:rsidR="00AE4178" w14:paraId="49ADB87E" w14:textId="77777777" w:rsidTr="00AE4178">
        <w:trPr>
          <w:ins w:id="32" w:author="Diego Mandelli" w:date="2015-04-23T12:37:00Z"/>
        </w:trPr>
        <w:tc>
          <w:tcPr>
            <w:tcW w:w="3618" w:type="dxa"/>
            <w:tcPrChange w:id="33" w:author="Diego Mandelli" w:date="2015-04-23T12:38:00Z">
              <w:tcPr>
                <w:tcW w:w="4428" w:type="dxa"/>
              </w:tcPr>
            </w:tcPrChange>
          </w:tcPr>
          <w:p w14:paraId="263BA018" w14:textId="77777777" w:rsidR="00AE4178" w:rsidRDefault="00AE4178">
            <w:pPr>
              <w:jc w:val="center"/>
              <w:rPr>
                <w:ins w:id="34" w:author="Diego Mandelli" w:date="2015-04-23T12:37:00Z"/>
                <w:i/>
                <w:iCs/>
                <w:sz w:val="22"/>
                <w:szCs w:val="22"/>
              </w:rPr>
              <w:pPrChange w:id="35" w:author="Diego Mandelli" w:date="2015-04-23T12:38:00Z">
                <w:pPr>
                  <w:ind w:left="720"/>
                  <w:contextualSpacing/>
                  <w:jc w:val="both"/>
                </w:pPr>
              </w:pPrChange>
            </w:pPr>
          </w:p>
        </w:tc>
        <w:tc>
          <w:tcPr>
            <w:tcW w:w="5238" w:type="dxa"/>
            <w:tcPrChange w:id="36" w:author="Diego Mandelli" w:date="2015-04-23T12:38:00Z">
              <w:tcPr>
                <w:tcW w:w="4428" w:type="dxa"/>
              </w:tcPr>
            </w:tcPrChange>
          </w:tcPr>
          <w:p w14:paraId="6CEEF624" w14:textId="77777777" w:rsidR="00AE4178" w:rsidRDefault="00AE4178">
            <w:pPr>
              <w:jc w:val="center"/>
              <w:rPr>
                <w:ins w:id="37" w:author="Diego Mandelli" w:date="2015-04-23T12:38:00Z"/>
                <w:i/>
                <w:iCs/>
                <w:sz w:val="22"/>
                <w:szCs w:val="22"/>
              </w:rPr>
              <w:pPrChange w:id="38" w:author="Diego Mandelli" w:date="2015-04-23T12:38:00Z">
                <w:pPr>
                  <w:ind w:left="720"/>
                  <w:contextualSpacing/>
                  <w:jc w:val="both"/>
                </w:pPr>
              </w:pPrChange>
            </w:pPr>
          </w:p>
          <w:p w14:paraId="2665A503" w14:textId="77777777" w:rsidR="00AE4178" w:rsidRDefault="00AE4178">
            <w:pPr>
              <w:jc w:val="center"/>
              <w:rPr>
                <w:ins w:id="39" w:author="Diego Mandelli" w:date="2015-04-23T12:38:00Z"/>
                <w:i/>
                <w:iCs/>
                <w:sz w:val="22"/>
                <w:szCs w:val="22"/>
              </w:rPr>
              <w:pPrChange w:id="40" w:author="Diego Mandelli" w:date="2015-04-23T12:38:00Z">
                <w:pPr>
                  <w:ind w:left="720"/>
                  <w:contextualSpacing/>
                  <w:jc w:val="both"/>
                </w:pPr>
              </w:pPrChange>
            </w:pPr>
          </w:p>
          <w:p w14:paraId="24782727" w14:textId="77777777" w:rsidR="00AE4178" w:rsidRDefault="00AE4178">
            <w:pPr>
              <w:jc w:val="center"/>
              <w:rPr>
                <w:ins w:id="41" w:author="Diego Mandelli" w:date="2015-04-23T12:38:00Z"/>
                <w:i/>
                <w:iCs/>
                <w:sz w:val="22"/>
                <w:szCs w:val="22"/>
              </w:rPr>
              <w:pPrChange w:id="42" w:author="Diego Mandelli" w:date="2015-04-23T12:38:00Z">
                <w:pPr>
                  <w:ind w:left="720"/>
                  <w:contextualSpacing/>
                  <w:jc w:val="both"/>
                </w:pPr>
              </w:pPrChange>
            </w:pPr>
          </w:p>
          <w:p w14:paraId="587989F1" w14:textId="77777777" w:rsidR="00AE4178" w:rsidRDefault="00AE4178">
            <w:pPr>
              <w:jc w:val="center"/>
              <w:rPr>
                <w:ins w:id="43" w:author="Diego Mandelli" w:date="2015-04-23T12:37:00Z"/>
                <w:i/>
                <w:iCs/>
                <w:sz w:val="22"/>
                <w:szCs w:val="22"/>
              </w:rPr>
              <w:pPrChange w:id="44" w:author="Diego Mandelli" w:date="2015-04-23T12:38:00Z">
                <w:pPr>
                  <w:ind w:left="720"/>
                  <w:contextualSpacing/>
                  <w:jc w:val="both"/>
                </w:pPr>
              </w:pPrChange>
            </w:pPr>
          </w:p>
        </w:tc>
      </w:tr>
    </w:tbl>
    <w:p w14:paraId="40ADD020" w14:textId="77777777" w:rsidR="00AE4178" w:rsidRDefault="00AE4178">
      <w:pPr>
        <w:jc w:val="both"/>
        <w:rPr>
          <w:ins w:id="45" w:author="Sonat Sen" w:date="2015-04-23T08:37:00Z"/>
          <w:sz w:val="22"/>
          <w:szCs w:val="22"/>
        </w:rPr>
        <w:pPrChange w:id="46" w:author="Diego Mandelli" w:date="2015-04-23T12:37:00Z">
          <w:pPr>
            <w:ind w:left="1440" w:firstLine="720"/>
          </w:pPr>
        </w:pPrChange>
      </w:pPr>
    </w:p>
    <w:p w14:paraId="3DBEFF51" w14:textId="77777777" w:rsidR="00815F87" w:rsidDel="00D612B7" w:rsidRDefault="00815F87" w:rsidP="00815F87">
      <w:pPr>
        <w:rPr>
          <w:del w:id="47" w:author="Diego Mandelli" w:date="2015-04-23T12:35:00Z"/>
          <w:sz w:val="22"/>
          <w:szCs w:val="22"/>
        </w:rPr>
      </w:pPr>
    </w:p>
    <w:p w14:paraId="3196BB49" w14:textId="77777777" w:rsidR="00DB257C" w:rsidRPr="00250FF9" w:rsidRDefault="00DB257C">
      <w:pPr>
        <w:rPr>
          <w:sz w:val="22"/>
          <w:szCs w:val="22"/>
        </w:rPr>
      </w:pPr>
    </w:p>
    <w:p w14:paraId="2BDBC49E" w14:textId="77777777" w:rsidR="00016D56" w:rsidRPr="00250FF9" w:rsidRDefault="00016D56">
      <w:pPr>
        <w:rPr>
          <w:b/>
          <w:sz w:val="22"/>
          <w:szCs w:val="22"/>
        </w:rPr>
      </w:pPr>
      <w:commentRangeStart w:id="48"/>
      <w:r w:rsidRPr="00250FF9">
        <w:rPr>
          <w:b/>
          <w:sz w:val="22"/>
          <w:szCs w:val="22"/>
        </w:rPr>
        <w:t>Workshop feedback</w:t>
      </w:r>
      <w:commentRangeEnd w:id="48"/>
      <w:r w:rsidR="00815F87">
        <w:rPr>
          <w:rStyle w:val="CommentReference"/>
        </w:rPr>
        <w:commentReference w:id="48"/>
      </w:r>
    </w:p>
    <w:p w14:paraId="2912A68F" w14:textId="77777777" w:rsidR="00016D56" w:rsidRPr="00250FF9" w:rsidRDefault="00016D56" w:rsidP="00016D5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center" w:pos="6210"/>
          <w:tab w:val="center" w:pos="6840"/>
          <w:tab w:val="left" w:pos="7470"/>
          <w:tab w:val="left" w:pos="8100"/>
          <w:tab w:val="center" w:pos="8730"/>
          <w:tab w:val="left" w:pos="9360"/>
        </w:tabs>
        <w:rPr>
          <w:sz w:val="16"/>
          <w:szCs w:val="16"/>
        </w:rPr>
      </w:pPr>
      <w:r w:rsidRPr="00250FF9">
        <w:rPr>
          <w:sz w:val="22"/>
          <w:szCs w:val="22"/>
        </w:rPr>
        <w:tab/>
      </w:r>
      <w:r w:rsidRPr="00250FF9">
        <w:rPr>
          <w:sz w:val="22"/>
          <w:szCs w:val="22"/>
        </w:rPr>
        <w:tab/>
      </w:r>
      <w:r>
        <w:rPr>
          <w:sz w:val="22"/>
        </w:rPr>
        <w:tab/>
      </w:r>
      <w:r w:rsidRPr="00250FF9">
        <w:rPr>
          <w:sz w:val="16"/>
          <w:szCs w:val="16"/>
        </w:rPr>
        <w:t>Strongly</w:t>
      </w: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  <w:t>Strongly</w:t>
      </w:r>
    </w:p>
    <w:p w14:paraId="4B8C8887" w14:textId="77777777" w:rsidR="00016D56" w:rsidDel="00C80C0F" w:rsidRDefault="00016D56" w:rsidP="00016D5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center" w:pos="6206"/>
          <w:tab w:val="center" w:pos="6840"/>
          <w:tab w:val="left" w:pos="7470"/>
          <w:tab w:val="left" w:pos="8100"/>
          <w:tab w:val="center" w:pos="8730"/>
          <w:tab w:val="left" w:pos="9360"/>
        </w:tabs>
        <w:rPr>
          <w:del w:id="49" w:author="Diego Mandelli" w:date="2015-04-23T12:31:00Z"/>
          <w:sz w:val="22"/>
        </w:rPr>
      </w:pP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</w:r>
      <w:proofErr w:type="gramStart"/>
      <w:r w:rsidRPr="00250FF9">
        <w:rPr>
          <w:sz w:val="16"/>
          <w:szCs w:val="16"/>
        </w:rPr>
        <w:t>agree</w:t>
      </w:r>
      <w:proofErr w:type="gramEnd"/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</w:r>
      <w:r w:rsidRPr="00250FF9">
        <w:rPr>
          <w:sz w:val="16"/>
          <w:szCs w:val="16"/>
        </w:rPr>
        <w:tab/>
        <w:t>disagree</w:t>
      </w:r>
      <w:r>
        <w:rPr>
          <w:b/>
          <w:sz w:val="22"/>
        </w:rPr>
        <w:tab/>
      </w:r>
    </w:p>
    <w:p w14:paraId="695E6EF1" w14:textId="29286DD2" w:rsidR="00016D56" w:rsidDel="00C80C0F" w:rsidRDefault="00016D56" w:rsidP="00016D56">
      <w:pPr>
        <w:widowControl w:val="0"/>
        <w:numPr>
          <w:ilvl w:val="0"/>
          <w:numId w:val="3"/>
        </w:numPr>
        <w:tabs>
          <w:tab w:val="left" w:pos="5760"/>
          <w:tab w:val="center" w:pos="6210"/>
          <w:tab w:val="left" w:pos="6840"/>
          <w:tab w:val="left" w:pos="7470"/>
          <w:tab w:val="left" w:pos="8100"/>
          <w:tab w:val="left" w:pos="8730"/>
          <w:tab w:val="left" w:pos="9360"/>
        </w:tabs>
        <w:rPr>
          <w:del w:id="50" w:author="Diego Mandelli" w:date="2015-04-23T12:31:00Z"/>
          <w:sz w:val="22"/>
        </w:rPr>
      </w:pPr>
      <w:del w:id="51" w:author="Diego Mandelli" w:date="2015-04-23T12:31:00Z">
        <w:r w:rsidDel="00C80C0F">
          <w:rPr>
            <w:sz w:val="22"/>
          </w:rPr>
          <w:delText xml:space="preserve">The content was as described in </w:delText>
        </w:r>
        <w:r w:rsidR="00547D47" w:rsidDel="00C80C0F">
          <w:rPr>
            <w:sz w:val="22"/>
          </w:rPr>
          <w:delText>the flyer</w:delText>
        </w:r>
        <w:r w:rsidDel="00C80C0F">
          <w:rPr>
            <w:sz w:val="22"/>
          </w:rPr>
          <w:tab/>
        </w:r>
        <w:r w:rsidDel="00C80C0F">
          <w:rPr>
            <w:sz w:val="22"/>
          </w:rPr>
          <w:tab/>
          <w:delText>1</w:delText>
        </w:r>
        <w:r w:rsidDel="00C80C0F">
          <w:rPr>
            <w:sz w:val="22"/>
          </w:rPr>
          <w:tab/>
          <w:delText>2</w:delText>
        </w:r>
        <w:r w:rsidDel="00C80C0F">
          <w:rPr>
            <w:sz w:val="22"/>
          </w:rPr>
          <w:tab/>
          <w:delText>3</w:delText>
        </w:r>
        <w:r w:rsidDel="00C80C0F">
          <w:rPr>
            <w:sz w:val="22"/>
          </w:rPr>
          <w:tab/>
          <w:delText>4</w:delText>
        </w:r>
        <w:r w:rsidDel="00C80C0F">
          <w:rPr>
            <w:sz w:val="22"/>
          </w:rPr>
          <w:tab/>
          <w:delText>5</w:delText>
        </w:r>
      </w:del>
    </w:p>
    <w:p w14:paraId="66D313D3" w14:textId="77777777" w:rsidR="00016D56" w:rsidRDefault="00016D5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center" w:pos="6206"/>
          <w:tab w:val="center" w:pos="6840"/>
          <w:tab w:val="left" w:pos="7470"/>
          <w:tab w:val="left" w:pos="8100"/>
          <w:tab w:val="center" w:pos="8730"/>
          <w:tab w:val="left" w:pos="9360"/>
        </w:tabs>
        <w:rPr>
          <w:sz w:val="22"/>
        </w:rPr>
        <w:pPrChange w:id="52" w:author="Diego Mandelli" w:date="2015-04-23T12:31:00Z">
          <w:pPr>
            <w:tabs>
              <w:tab w:val="left" w:pos="360"/>
              <w:tab w:val="left" w:pos="720"/>
              <w:tab w:val="left" w:pos="6840"/>
              <w:tab w:val="left" w:pos="7470"/>
              <w:tab w:val="left" w:pos="8100"/>
              <w:tab w:val="left" w:pos="8730"/>
              <w:tab w:val="left" w:pos="9360"/>
            </w:tabs>
          </w:pPr>
        </w:pPrChange>
      </w:pPr>
    </w:p>
    <w:p w14:paraId="4AAC84A8" w14:textId="2F2473A7" w:rsidR="00016D56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>The workshop</w:t>
      </w:r>
      <w:r w:rsidR="00547D47">
        <w:rPr>
          <w:sz w:val="22"/>
        </w:rPr>
        <w:t xml:space="preserve"> content</w:t>
      </w:r>
      <w:r>
        <w:rPr>
          <w:sz w:val="22"/>
        </w:rPr>
        <w:t xml:space="preserve"> </w:t>
      </w:r>
      <w:r w:rsidR="00547D47">
        <w:rPr>
          <w:sz w:val="22"/>
        </w:rPr>
        <w:t>is</w:t>
      </w:r>
      <w:r>
        <w:rPr>
          <w:sz w:val="22"/>
        </w:rPr>
        <w:t xml:space="preserve"> applicable to my job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14:paraId="5769F64C" w14:textId="77777777" w:rsidR="00016D56" w:rsidDel="001177F4" w:rsidRDefault="00016D56" w:rsidP="00016D56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del w:id="53" w:author="Diego Mandelli" w:date="2015-04-23T12:32:00Z"/>
          <w:sz w:val="22"/>
        </w:rPr>
      </w:pPr>
    </w:p>
    <w:p w14:paraId="171AB693" w14:textId="60A3F2F9" w:rsidR="00016D56" w:rsidDel="001177F4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del w:id="54" w:author="Diego Mandelli" w:date="2015-04-23T12:32:00Z"/>
          <w:sz w:val="22"/>
        </w:rPr>
      </w:pPr>
      <w:del w:id="55" w:author="Diego Mandelli" w:date="2015-04-23T12:32:00Z">
        <w:r w:rsidDel="001177F4">
          <w:rPr>
            <w:sz w:val="22"/>
          </w:rPr>
          <w:delText xml:space="preserve">I will recommend this workshop to other </w:delText>
        </w:r>
        <w:r w:rsidR="005E5F9B" w:rsidDel="001177F4">
          <w:rPr>
            <w:sz w:val="22"/>
          </w:rPr>
          <w:delText>colleagues</w:delText>
        </w:r>
        <w:r w:rsidDel="001177F4">
          <w:rPr>
            <w:sz w:val="22"/>
          </w:rPr>
          <w:tab/>
          <w:delText>1</w:delText>
        </w:r>
        <w:r w:rsidDel="001177F4">
          <w:rPr>
            <w:sz w:val="22"/>
          </w:rPr>
          <w:tab/>
          <w:delText>2</w:delText>
        </w:r>
        <w:r w:rsidDel="001177F4">
          <w:rPr>
            <w:sz w:val="22"/>
          </w:rPr>
          <w:tab/>
          <w:delText>3</w:delText>
        </w:r>
        <w:r w:rsidDel="001177F4">
          <w:rPr>
            <w:sz w:val="22"/>
          </w:rPr>
          <w:tab/>
          <w:delText>4</w:delText>
        </w:r>
        <w:r w:rsidDel="001177F4">
          <w:rPr>
            <w:sz w:val="22"/>
          </w:rPr>
          <w:tab/>
          <w:delText>5</w:delText>
        </w:r>
      </w:del>
    </w:p>
    <w:p w14:paraId="76DAEDA1" w14:textId="77777777" w:rsidR="00016D56" w:rsidRDefault="00016D56" w:rsidP="00016D56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47DB3D96" w14:textId="77777777" w:rsidR="00016D56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>The program was well paced within the allotted time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14:paraId="40D68653" w14:textId="77777777" w:rsidR="00016D56" w:rsidRDefault="00016D56" w:rsidP="00016D56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00EBE809" w14:textId="6794569D" w:rsidR="00016D56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>The instructor</w:t>
      </w:r>
      <w:r w:rsidR="005E5F9B">
        <w:rPr>
          <w:sz w:val="22"/>
        </w:rPr>
        <w:t>s were</w:t>
      </w:r>
      <w:r>
        <w:rPr>
          <w:sz w:val="22"/>
        </w:rPr>
        <w:t xml:space="preserve"> good communicator</w:t>
      </w:r>
      <w:r w:rsidR="005E5F9B">
        <w:rPr>
          <w:sz w:val="22"/>
        </w:rPr>
        <w:t>s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14:paraId="7531587D" w14:textId="77777777" w:rsidR="00016D56" w:rsidRDefault="00016D56" w:rsidP="00016D56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011CAE99" w14:textId="77777777" w:rsidR="00016D56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>The material was presented in an organized manner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14:paraId="4462D3E9" w14:textId="77777777" w:rsidR="00016D56" w:rsidRDefault="00016D56" w:rsidP="00016D56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1E68718E" w14:textId="09D33E69" w:rsidR="00016D56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>The instructor</w:t>
      </w:r>
      <w:r w:rsidR="005E5F9B">
        <w:rPr>
          <w:sz w:val="22"/>
        </w:rPr>
        <w:t>s were</w:t>
      </w:r>
      <w:r>
        <w:rPr>
          <w:sz w:val="22"/>
        </w:rPr>
        <w:t xml:space="preserve"> knowledgeable on the topic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14:paraId="27D926B6" w14:textId="77777777" w:rsidR="00016D56" w:rsidRDefault="00016D56" w:rsidP="00016D56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50AECA97" w14:textId="77777777" w:rsidR="00016D56" w:rsidRDefault="00016D56" w:rsidP="00016D56">
      <w:pPr>
        <w:widowControl w:val="0"/>
        <w:numPr>
          <w:ilvl w:val="0"/>
          <w:numId w:val="3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>I would be interested in attending a follow-up, more</w:t>
      </w:r>
      <w:r>
        <w:rPr>
          <w:sz w:val="22"/>
        </w:rPr>
        <w:tab/>
      </w:r>
    </w:p>
    <w:p w14:paraId="5C9EDEB7" w14:textId="77777777" w:rsidR="00016D56" w:rsidRDefault="00016D56" w:rsidP="00016D56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 xml:space="preserve">          </w:t>
      </w:r>
      <w:proofErr w:type="gramStart"/>
      <w:r>
        <w:rPr>
          <w:sz w:val="22"/>
        </w:rPr>
        <w:t>advanced</w:t>
      </w:r>
      <w:proofErr w:type="gramEnd"/>
      <w:r>
        <w:rPr>
          <w:sz w:val="22"/>
        </w:rPr>
        <w:t xml:space="preserve"> workshop on this same subject</w:t>
      </w:r>
      <w:r>
        <w:rPr>
          <w:sz w:val="22"/>
        </w:rPr>
        <w:tab/>
        <w:t>1</w:t>
      </w:r>
      <w:r>
        <w:rPr>
          <w:sz w:val="22"/>
        </w:rPr>
        <w:tab/>
        <w:t>2</w:t>
      </w:r>
      <w:r>
        <w:rPr>
          <w:sz w:val="22"/>
        </w:rPr>
        <w:tab/>
        <w:t>3</w:t>
      </w:r>
      <w:r>
        <w:rPr>
          <w:sz w:val="22"/>
        </w:rPr>
        <w:tab/>
        <w:t>4</w:t>
      </w:r>
      <w:r>
        <w:rPr>
          <w:sz w:val="22"/>
        </w:rPr>
        <w:tab/>
        <w:t>5</w:t>
      </w:r>
    </w:p>
    <w:p w14:paraId="55D306D8" w14:textId="77777777" w:rsidR="00016D56" w:rsidRDefault="00016D56" w:rsidP="00016D56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32"/>
        </w:rPr>
      </w:pPr>
    </w:p>
    <w:p w14:paraId="1BBA69AF" w14:textId="6E9D3FE0" w:rsidR="00016D56" w:rsidRDefault="00016D56">
      <w:pPr>
        <w:widowControl w:val="0"/>
        <w:numPr>
          <w:ilvl w:val="0"/>
          <w:numId w:val="6"/>
        </w:numPr>
        <w:tabs>
          <w:tab w:val="left" w:pos="72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sz w:val="22"/>
        </w:rPr>
        <w:pPrChange w:id="56" w:author="Diego Mandelli" w:date="2015-04-23T12:34:00Z">
          <w:pPr>
            <w:widowControl w:val="0"/>
            <w:numPr>
              <w:numId w:val="1"/>
            </w:numPr>
            <w:tabs>
              <w:tab w:val="num" w:pos="360"/>
              <w:tab w:val="left" w:pos="720"/>
              <w:tab w:val="left" w:pos="4320"/>
              <w:tab w:val="left" w:pos="6660"/>
              <w:tab w:val="left" w:pos="7470"/>
              <w:tab w:val="left" w:pos="8100"/>
              <w:tab w:val="left" w:pos="8730"/>
              <w:tab w:val="left" w:pos="9360"/>
            </w:tabs>
            <w:ind w:left="360" w:right="-90" w:hanging="360"/>
          </w:pPr>
        </w:pPrChange>
      </w:pPr>
      <w:r>
        <w:rPr>
          <w:sz w:val="22"/>
        </w:rPr>
        <w:t>Given the topic, was this workshop</w:t>
      </w:r>
      <w:proofErr w:type="gramStart"/>
      <w:r>
        <w:rPr>
          <w:sz w:val="22"/>
        </w:rPr>
        <w:t xml:space="preserve">:      </w:t>
      </w:r>
      <w:proofErr w:type="gramEnd"/>
      <w:r>
        <w:sym w:font="Wingdings" w:char="F071"/>
      </w:r>
      <w:r w:rsidR="005E5F9B">
        <w:rPr>
          <w:sz w:val="22"/>
        </w:rPr>
        <w:t xml:space="preserve"> </w:t>
      </w:r>
      <w:r>
        <w:rPr>
          <w:sz w:val="22"/>
        </w:rPr>
        <w:t xml:space="preserve">Too short    </w:t>
      </w:r>
      <w:r w:rsidR="00BA3626">
        <w:rPr>
          <w:sz w:val="22"/>
        </w:rPr>
        <w:t xml:space="preserve">    </w:t>
      </w:r>
      <w:r>
        <w:rPr>
          <w:sz w:val="22"/>
        </w:rPr>
        <w:t xml:space="preserve"> </w:t>
      </w:r>
      <w:r>
        <w:sym w:font="Wingdings" w:char="F071"/>
      </w:r>
      <w:r w:rsidR="005E5F9B">
        <w:rPr>
          <w:sz w:val="22"/>
        </w:rPr>
        <w:t xml:space="preserve"> </w:t>
      </w:r>
      <w:r>
        <w:rPr>
          <w:sz w:val="22"/>
        </w:rPr>
        <w:t xml:space="preserve">Right length   </w:t>
      </w:r>
      <w:r w:rsidR="00BA3626">
        <w:rPr>
          <w:sz w:val="22"/>
        </w:rPr>
        <w:t xml:space="preserve">     </w:t>
      </w:r>
      <w:r>
        <w:rPr>
          <w:sz w:val="22"/>
        </w:rPr>
        <w:t xml:space="preserve"> </w:t>
      </w:r>
      <w:r>
        <w:sym w:font="Wingdings" w:char="F071"/>
      </w:r>
      <w:r w:rsidR="005E5F9B">
        <w:rPr>
          <w:sz w:val="22"/>
        </w:rPr>
        <w:t xml:space="preserve"> </w:t>
      </w:r>
      <w:r>
        <w:rPr>
          <w:sz w:val="22"/>
        </w:rPr>
        <w:t xml:space="preserve">Too long </w:t>
      </w:r>
    </w:p>
    <w:p w14:paraId="5975108D" w14:textId="77777777" w:rsidR="00016D56" w:rsidRDefault="00016D56" w:rsidP="00016D56">
      <w:pPr>
        <w:tabs>
          <w:tab w:val="left" w:pos="36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sz w:val="22"/>
        </w:rPr>
      </w:pPr>
    </w:p>
    <w:p w14:paraId="7B08D0FA" w14:textId="2A5DE169" w:rsidR="00016D56" w:rsidRDefault="00016D56">
      <w:pPr>
        <w:widowControl w:val="0"/>
        <w:numPr>
          <w:ilvl w:val="0"/>
          <w:numId w:val="6"/>
        </w:numPr>
        <w:tabs>
          <w:tab w:val="left" w:pos="72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sz w:val="22"/>
        </w:rPr>
        <w:pPrChange w:id="57" w:author="Diego Mandelli" w:date="2015-04-23T12:34:00Z">
          <w:pPr>
            <w:widowControl w:val="0"/>
            <w:numPr>
              <w:numId w:val="1"/>
            </w:numPr>
            <w:tabs>
              <w:tab w:val="num" w:pos="360"/>
              <w:tab w:val="left" w:pos="720"/>
              <w:tab w:val="left" w:pos="4320"/>
              <w:tab w:val="left" w:pos="6660"/>
              <w:tab w:val="left" w:pos="7470"/>
              <w:tab w:val="left" w:pos="8100"/>
              <w:tab w:val="left" w:pos="8730"/>
              <w:tab w:val="left" w:pos="9360"/>
            </w:tabs>
            <w:ind w:left="360" w:right="-90" w:hanging="360"/>
          </w:pPr>
        </w:pPrChange>
      </w:pPr>
      <w:r>
        <w:rPr>
          <w:sz w:val="22"/>
        </w:rPr>
        <w:t>In your opinion, was this workshop</w:t>
      </w:r>
      <w:proofErr w:type="gramStart"/>
      <w:r>
        <w:rPr>
          <w:sz w:val="22"/>
        </w:rPr>
        <w:t xml:space="preserve">:      </w:t>
      </w:r>
      <w:proofErr w:type="gramEnd"/>
      <w:r>
        <w:sym w:font="Wingdings" w:char="F071"/>
      </w:r>
      <w:r>
        <w:rPr>
          <w:sz w:val="22"/>
        </w:rPr>
        <w:t xml:space="preserve"> Introductory</w:t>
      </w:r>
      <w:r w:rsidR="00BA3626">
        <w:rPr>
          <w:sz w:val="22"/>
        </w:rPr>
        <w:t xml:space="preserve">   </w:t>
      </w:r>
      <w:r>
        <w:t xml:space="preserve"> </w:t>
      </w:r>
      <w:r>
        <w:sym w:font="Wingdings" w:char="F071"/>
      </w:r>
      <w:r w:rsidR="005E5F9B">
        <w:rPr>
          <w:sz w:val="22"/>
        </w:rPr>
        <w:t xml:space="preserve"> </w:t>
      </w:r>
      <w:r>
        <w:rPr>
          <w:sz w:val="22"/>
        </w:rPr>
        <w:t xml:space="preserve">Intermediate </w:t>
      </w:r>
      <w:r w:rsidR="00BA3626">
        <w:rPr>
          <w:sz w:val="22"/>
        </w:rPr>
        <w:t xml:space="preserve">      </w:t>
      </w:r>
      <w:r>
        <w:rPr>
          <w:sz w:val="22"/>
        </w:rPr>
        <w:t xml:space="preserve">  </w:t>
      </w:r>
      <w:r>
        <w:sym w:font="Wingdings" w:char="F071"/>
      </w:r>
      <w:r w:rsidR="005E5F9B">
        <w:rPr>
          <w:sz w:val="22"/>
        </w:rPr>
        <w:t xml:space="preserve"> </w:t>
      </w:r>
      <w:r>
        <w:rPr>
          <w:sz w:val="22"/>
        </w:rPr>
        <w:t>Advanced</w:t>
      </w:r>
    </w:p>
    <w:p w14:paraId="1C460C45" w14:textId="77777777" w:rsidR="00016D56" w:rsidRDefault="00016D56" w:rsidP="00016D56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b/>
          <w:sz w:val="22"/>
        </w:rPr>
      </w:pPr>
    </w:p>
    <w:p w14:paraId="465179E0" w14:textId="77777777" w:rsidR="00016D56" w:rsidRDefault="00016D56">
      <w:pPr>
        <w:pStyle w:val="Heading1"/>
        <w:numPr>
          <w:ilvl w:val="0"/>
          <w:numId w:val="6"/>
        </w:numPr>
        <w:rPr>
          <w:rFonts w:ascii="Times New Roman" w:hAnsi="Times New Roman"/>
          <w:b w:val="0"/>
        </w:rPr>
        <w:pPrChange w:id="58" w:author="Diego Mandelli" w:date="2015-04-23T12:34:00Z">
          <w:pPr>
            <w:pStyle w:val="Heading1"/>
            <w:numPr>
              <w:numId w:val="1"/>
            </w:numPr>
            <w:tabs>
              <w:tab w:val="num" w:pos="360"/>
            </w:tabs>
            <w:ind w:left="360" w:hanging="360"/>
          </w:pPr>
        </w:pPrChange>
      </w:pPr>
      <w:r>
        <w:rPr>
          <w:rFonts w:ascii="Times New Roman" w:hAnsi="Times New Roman"/>
          <w:b w:val="0"/>
        </w:rPr>
        <w:t>Please rate the following:</w:t>
      </w:r>
    </w:p>
    <w:p w14:paraId="3EBD52CD" w14:textId="77777777" w:rsidR="00016D56" w:rsidRDefault="00016D56" w:rsidP="00016D56">
      <w:p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4320" w:hanging="3960"/>
        <w:rPr>
          <w:sz w:val="22"/>
        </w:rPr>
      </w:pPr>
      <w:r>
        <w:tab/>
      </w:r>
      <w:r>
        <w:rPr>
          <w:sz w:val="22"/>
        </w:rPr>
        <w:t>Excellent</w:t>
      </w:r>
      <w:r>
        <w:rPr>
          <w:sz w:val="22"/>
        </w:rPr>
        <w:tab/>
        <w:t>Very Good</w:t>
      </w:r>
      <w:r>
        <w:rPr>
          <w:sz w:val="22"/>
        </w:rPr>
        <w:tab/>
        <w:t>Good</w:t>
      </w:r>
      <w:r>
        <w:rPr>
          <w:sz w:val="22"/>
        </w:rPr>
        <w:tab/>
        <w:t>Fair</w:t>
      </w:r>
      <w:r>
        <w:rPr>
          <w:sz w:val="22"/>
        </w:rPr>
        <w:tab/>
        <w:t>Poor</w:t>
      </w:r>
    </w:p>
    <w:p w14:paraId="001E66CE" w14:textId="77777777" w:rsidR="00016D56" w:rsidRDefault="00016D56" w:rsidP="00016D56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</w:pPr>
      <w:r>
        <w:rPr>
          <w:sz w:val="22"/>
        </w:rPr>
        <w:t>Visuals</w:t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</w:p>
    <w:p w14:paraId="295AA8A1" w14:textId="17EEB7A0" w:rsidR="00016D56" w:rsidDel="001177F4" w:rsidRDefault="00016D56" w:rsidP="00016D56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del w:id="59" w:author="Diego Mandelli" w:date="2015-04-23T12:33:00Z"/>
          <w:sz w:val="22"/>
        </w:rPr>
      </w:pPr>
      <w:del w:id="60" w:author="Diego Mandelli" w:date="2015-04-23T12:33:00Z">
        <w:r w:rsidDel="001177F4">
          <w:rPr>
            <w:sz w:val="22"/>
          </w:rPr>
          <w:delText>Acoustics</w:delText>
        </w:r>
        <w:r w:rsidDel="001177F4">
          <w:rPr>
            <w:sz w:val="22"/>
          </w:rPr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</w:del>
    </w:p>
    <w:p w14:paraId="16040062" w14:textId="355F5450" w:rsidR="00016D56" w:rsidDel="001177F4" w:rsidRDefault="00016D56" w:rsidP="00016D56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del w:id="61" w:author="Diego Mandelli" w:date="2015-04-23T12:33:00Z"/>
        </w:rPr>
      </w:pPr>
      <w:del w:id="62" w:author="Diego Mandelli" w:date="2015-04-23T12:33:00Z">
        <w:r w:rsidDel="001177F4">
          <w:rPr>
            <w:sz w:val="22"/>
          </w:rPr>
          <w:delText>Meeting space</w:delText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  <w:r w:rsidDel="001177F4">
          <w:tab/>
        </w:r>
        <w:r w:rsidDel="001177F4">
          <w:sym w:font="Wingdings" w:char="F071"/>
        </w:r>
      </w:del>
    </w:p>
    <w:p w14:paraId="328F73F0" w14:textId="77777777" w:rsidR="00016D56" w:rsidRDefault="00016D56" w:rsidP="00016D56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</w:pPr>
      <w:r>
        <w:rPr>
          <w:sz w:val="22"/>
        </w:rPr>
        <w:t>Handouts</w:t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</w:p>
    <w:p w14:paraId="445F8AD7" w14:textId="77777777" w:rsidR="00016D56" w:rsidDel="00D612B7" w:rsidRDefault="00016D56" w:rsidP="00016D56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del w:id="63" w:author="Diego Mandelli" w:date="2015-04-23T12:35:00Z"/>
        </w:rPr>
      </w:pPr>
      <w:r>
        <w:rPr>
          <w:sz w:val="22"/>
        </w:rPr>
        <w:t>The program overall</w:t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  <w:r>
        <w:tab/>
      </w:r>
      <w:r>
        <w:sym w:font="Wingdings" w:char="F071"/>
      </w:r>
    </w:p>
    <w:p w14:paraId="205E2CFA" w14:textId="77777777" w:rsidR="00016D56" w:rsidDel="00D612B7" w:rsidRDefault="00016D56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del w:id="64" w:author="Diego Mandelli" w:date="2015-04-23T12:35:00Z"/>
        </w:rPr>
        <w:pPrChange w:id="65" w:author="Diego Mandelli" w:date="2015-04-23T12:35:00Z">
          <w:pPr/>
        </w:pPrChange>
      </w:pPr>
    </w:p>
    <w:p w14:paraId="57F0489D" w14:textId="64195E06" w:rsidR="00016D56" w:rsidDel="00D612B7" w:rsidRDefault="00016D56">
      <w:pPr>
        <w:rPr>
          <w:del w:id="66" w:author="Diego Mandelli" w:date="2015-04-23T12:35:00Z"/>
        </w:rPr>
      </w:pPr>
    </w:p>
    <w:p w14:paraId="3C390976" w14:textId="77777777" w:rsidR="005E5F9B" w:rsidDel="00D612B7" w:rsidRDefault="005E5F9B">
      <w:pPr>
        <w:rPr>
          <w:del w:id="67" w:author="Diego Mandelli" w:date="2015-04-23T12:35:00Z"/>
        </w:rPr>
      </w:pPr>
    </w:p>
    <w:p w14:paraId="732CC250" w14:textId="77777777" w:rsidR="005E5F9B" w:rsidDel="00D612B7" w:rsidRDefault="005E5F9B">
      <w:pPr>
        <w:rPr>
          <w:del w:id="68" w:author="Diego Mandelli" w:date="2015-04-23T12:35:00Z"/>
        </w:rPr>
      </w:pPr>
    </w:p>
    <w:p w14:paraId="17277E16" w14:textId="77777777" w:rsidR="005E5F9B" w:rsidDel="00D612B7" w:rsidRDefault="005E5F9B">
      <w:pPr>
        <w:rPr>
          <w:del w:id="69" w:author="Diego Mandelli" w:date="2015-04-23T12:35:00Z"/>
        </w:rPr>
      </w:pPr>
    </w:p>
    <w:p w14:paraId="611CD1C1" w14:textId="77777777" w:rsidR="005E5F9B" w:rsidRDefault="005E5F9B">
      <w:pPr>
        <w:widowControl w:val="0"/>
        <w:numPr>
          <w:ilvl w:val="0"/>
          <w:numId w:val="2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pPrChange w:id="70" w:author="Diego Mandelli" w:date="2015-04-23T12:35:00Z">
          <w:pPr/>
        </w:pPrChange>
      </w:pPr>
    </w:p>
    <w:p w14:paraId="29A7C90F" w14:textId="77777777" w:rsidR="005E5F9B" w:rsidRDefault="005E5F9B">
      <w:pPr>
        <w:rPr>
          <w:ins w:id="71" w:author="Diego Mandelli" w:date="2015-04-23T12:38:00Z"/>
        </w:rPr>
      </w:pPr>
    </w:p>
    <w:p w14:paraId="19F0B195" w14:textId="77777777" w:rsidR="00BE3A5F" w:rsidRDefault="00BE3A5F">
      <w:pPr>
        <w:rPr>
          <w:ins w:id="72" w:author="Diego Mandelli" w:date="2015-04-23T12:38:00Z"/>
        </w:rPr>
      </w:pPr>
    </w:p>
    <w:p w14:paraId="41D9708E" w14:textId="77777777" w:rsidR="00BE3A5F" w:rsidRDefault="00BE3A5F">
      <w:pPr>
        <w:rPr>
          <w:ins w:id="73" w:author="Diego Mandelli" w:date="2015-04-23T12:38:00Z"/>
        </w:rPr>
      </w:pPr>
    </w:p>
    <w:p w14:paraId="4DBFBFBE" w14:textId="77777777" w:rsidR="00BE3A5F" w:rsidRDefault="00BE3A5F">
      <w:pPr>
        <w:rPr>
          <w:ins w:id="74" w:author="Diego Mandelli" w:date="2015-04-23T12:38:00Z"/>
        </w:rPr>
      </w:pPr>
    </w:p>
    <w:p w14:paraId="502BB2CA" w14:textId="77777777" w:rsidR="00BE3A5F" w:rsidRDefault="00BE3A5F">
      <w:pPr>
        <w:rPr>
          <w:ins w:id="75" w:author="Diego Mandelli" w:date="2015-04-23T12:38:00Z"/>
        </w:rPr>
      </w:pPr>
    </w:p>
    <w:p w14:paraId="3776D643" w14:textId="77777777" w:rsidR="00BE3A5F" w:rsidRDefault="00BE3A5F">
      <w:pPr>
        <w:rPr>
          <w:ins w:id="76" w:author="Diego Mandelli" w:date="2015-04-23T12:38:00Z"/>
        </w:rPr>
      </w:pPr>
    </w:p>
    <w:p w14:paraId="65068AE0" w14:textId="77777777" w:rsidR="00BE3A5F" w:rsidRDefault="00BE3A5F">
      <w:pPr>
        <w:rPr>
          <w:ins w:id="77" w:author="Diego Mandelli" w:date="2015-04-23T12:38:00Z"/>
        </w:rPr>
      </w:pPr>
    </w:p>
    <w:p w14:paraId="470A989A" w14:textId="77777777" w:rsidR="00BE3A5F" w:rsidRDefault="00BE3A5F"/>
    <w:p w14:paraId="24D9062A" w14:textId="77777777" w:rsidR="005E5F9B" w:rsidRDefault="005E5F9B"/>
    <w:p w14:paraId="381E880D" w14:textId="77777777" w:rsidR="00016D56" w:rsidRPr="005E5F9B" w:rsidRDefault="00016D56">
      <w:pPr>
        <w:rPr>
          <w:b/>
        </w:rPr>
      </w:pPr>
      <w:r w:rsidRPr="005E5F9B">
        <w:rPr>
          <w:b/>
        </w:rPr>
        <w:lastRenderedPageBreak/>
        <w:t>Your comments</w:t>
      </w:r>
    </w:p>
    <w:p w14:paraId="248D46E2" w14:textId="77777777" w:rsidR="00DB257C" w:rsidRDefault="00DB257C" w:rsidP="00547D47">
      <w:pPr>
        <w:pStyle w:val="BodyText"/>
        <w:tabs>
          <w:tab w:val="clear" w:pos="360"/>
          <w:tab w:val="clear" w:pos="720"/>
          <w:tab w:val="clear" w:pos="6840"/>
          <w:tab w:val="clear" w:pos="7470"/>
          <w:tab w:val="clear" w:pos="8100"/>
          <w:tab w:val="clear" w:pos="8730"/>
          <w:tab w:val="clear" w:pos="9360"/>
        </w:tabs>
        <w:jc w:val="both"/>
        <w:rPr>
          <w:rFonts w:ascii="Times New Roman" w:hAnsi="Times New Roman"/>
          <w:snapToGrid w:val="0"/>
        </w:rPr>
      </w:pPr>
    </w:p>
    <w:p w14:paraId="7FA97AFE" w14:textId="1F61349A" w:rsidR="00547D47" w:rsidRPr="00016D56" w:rsidRDefault="00547D47" w:rsidP="00547D47">
      <w:pPr>
        <w:pStyle w:val="BodyText"/>
        <w:tabs>
          <w:tab w:val="clear" w:pos="360"/>
          <w:tab w:val="clear" w:pos="720"/>
          <w:tab w:val="clear" w:pos="6840"/>
          <w:tab w:val="clear" w:pos="7470"/>
          <w:tab w:val="clear" w:pos="8100"/>
          <w:tab w:val="clear" w:pos="8730"/>
          <w:tab w:val="clear" w:pos="9360"/>
        </w:tabs>
        <w:jc w:val="both"/>
        <w:rPr>
          <w:rFonts w:ascii="Times New Roman" w:hAnsi="Times New Roman"/>
          <w:snapToGrid w:val="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30F6" wp14:editId="5F6E7E6E">
                <wp:simplePos x="0" y="0"/>
                <wp:positionH relativeFrom="column">
                  <wp:posOffset>0</wp:posOffset>
                </wp:positionH>
                <wp:positionV relativeFrom="paragraph">
                  <wp:posOffset>425450</wp:posOffset>
                </wp:positionV>
                <wp:extent cx="5486400" cy="1553845"/>
                <wp:effectExtent l="0" t="0" r="25400" b="20955"/>
                <wp:wrapThrough wrapText="bothSides">
                  <wp:wrapPolygon edited="0">
                    <wp:start x="0" y="0"/>
                    <wp:lineTo x="0" y="21538"/>
                    <wp:lineTo x="21600" y="2153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5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3.5pt;width:6in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" filled="f" strokecolor="black [3213]">
                <w10:wrap type="through"/>
              </v:rect>
            </w:pict>
          </mc:Fallback>
        </mc:AlternateContent>
      </w:r>
      <w:r w:rsidR="00DB257C">
        <w:rPr>
          <w:rFonts w:ascii="Times New Roman" w:hAnsi="Times New Roman"/>
          <w:snapToGrid w:val="0"/>
        </w:rPr>
        <w:t xml:space="preserve">12. </w:t>
      </w:r>
      <w:r w:rsidR="00016D56">
        <w:rPr>
          <w:rFonts w:ascii="Times New Roman" w:hAnsi="Times New Roman"/>
          <w:snapToGrid w:val="0"/>
        </w:rPr>
        <w:t xml:space="preserve">What did you most appreciate/enjoy/think was best about the course? </w:t>
      </w:r>
      <w:proofErr w:type="gramStart"/>
      <w:r w:rsidR="00016D56">
        <w:rPr>
          <w:rFonts w:ascii="Times New Roman" w:hAnsi="Times New Roman"/>
          <w:snapToGrid w:val="0"/>
        </w:rPr>
        <w:t>Any suggestion</w:t>
      </w:r>
      <w:del w:id="78" w:author="Diego Mandelli" w:date="2015-04-24T15:43:00Z">
        <w:r w:rsidR="00016D56" w:rsidDel="002E1708">
          <w:rPr>
            <w:rFonts w:ascii="Times New Roman" w:hAnsi="Times New Roman"/>
            <w:snapToGrid w:val="0"/>
          </w:rPr>
          <w:delText>s</w:delText>
        </w:r>
      </w:del>
      <w:r w:rsidR="00016D56">
        <w:rPr>
          <w:rFonts w:ascii="Times New Roman" w:hAnsi="Times New Roman"/>
          <w:snapToGrid w:val="0"/>
        </w:rPr>
        <w:t xml:space="preserve"> for improvement?</w:t>
      </w:r>
      <w:proofErr w:type="gramEnd"/>
    </w:p>
    <w:p w14:paraId="760D75BE" w14:textId="77777777" w:rsidR="00016D56" w:rsidRDefault="00016D56"/>
    <w:p w14:paraId="7D6AEC83" w14:textId="77777777" w:rsidR="00016D56" w:rsidRDefault="00016D56">
      <w:pPr>
        <w:rPr>
          <w:b/>
        </w:rPr>
      </w:pPr>
      <w:r w:rsidRPr="005E5F9B">
        <w:rPr>
          <w:b/>
        </w:rPr>
        <w:t xml:space="preserve">Future </w:t>
      </w:r>
      <w:r w:rsidR="002C635B" w:rsidRPr="005E5F9B">
        <w:rPr>
          <w:b/>
        </w:rPr>
        <w:t>needs</w:t>
      </w:r>
    </w:p>
    <w:p w14:paraId="5AE50798" w14:textId="77777777" w:rsidR="00DB257C" w:rsidRDefault="00DB257C">
      <w:pPr>
        <w:rPr>
          <w:ins w:id="79" w:author="Diego Mandelli" w:date="2015-04-23T12:33:00Z"/>
          <w:b/>
        </w:rPr>
      </w:pPr>
    </w:p>
    <w:moveToRangeStart w:id="80" w:author="Diego Mandelli" w:date="2015-04-23T12:33:00Z" w:name="move291411745"/>
    <w:p w14:paraId="57E2947B" w14:textId="77777777" w:rsidR="001177F4" w:rsidRPr="001177F4" w:rsidDel="001177F4" w:rsidRDefault="001177F4">
      <w:pPr>
        <w:widowControl w:val="0"/>
        <w:numPr>
          <w:ilvl w:val="0"/>
          <w:numId w:val="4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jc w:val="both"/>
        <w:rPr>
          <w:del w:id="81" w:author="Diego Mandelli" w:date="2015-04-23T12:33:00Z"/>
          <w:sz w:val="22"/>
          <w:rPrChange w:id="82" w:author="Diego Mandelli" w:date="2015-04-23T12:33:00Z">
            <w:rPr>
              <w:del w:id="83" w:author="Diego Mandelli" w:date="2015-04-23T12:33:00Z"/>
              <w:b/>
            </w:rPr>
          </w:rPrChange>
        </w:rPr>
        <w:pPrChange w:id="84" w:author="Diego Mandelli" w:date="2015-04-24T15:44:00Z">
          <w:pPr/>
        </w:pPrChange>
      </w:pPr>
      <w:moveTo w:id="85" w:author="Diego Mandelli" w:date="2015-04-23T12:3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6714C4" wp14:editId="5D9932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378460</wp:posOffset>
                  </wp:positionV>
                  <wp:extent cx="5486400" cy="1617980"/>
                  <wp:effectExtent l="0" t="0" r="25400" b="33020"/>
                  <wp:wrapThrough wrapText="bothSides">
                    <wp:wrapPolygon edited="0">
                      <wp:start x="0" y="0"/>
                      <wp:lineTo x="0" y="21702"/>
                      <wp:lineTo x="21600" y="21702"/>
                      <wp:lineTo x="21600" y="0"/>
                      <wp:lineTo x="0" y="0"/>
                    </wp:wrapPolygon>
                  </wp:wrapThrough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86400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26" style="position:absolute;margin-left:0;margin-top:29.8pt;width:6in;height:1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" filled="f" strokecolor="black [3213]">
                  <w10:wrap type="through"/>
                </v:rect>
              </w:pict>
            </mc:Fallback>
          </mc:AlternateContent>
        </w:r>
        <w:r>
          <w:rPr>
            <w:sz w:val="22"/>
          </w:rPr>
          <w:t>Which computational capability would you like to see available in RAVEN?</w:t>
        </w:r>
        <w:r w:rsidRPr="005E5F9B">
          <w:rPr>
            <w:sz w:val="22"/>
          </w:rPr>
          <w:t xml:space="preserve"> </w:t>
        </w:r>
        <w:r>
          <w:rPr>
            <w:sz w:val="22"/>
          </w:rPr>
          <w:t>Which capability would like to see extended?</w:t>
        </w:r>
      </w:moveTo>
    </w:p>
    <w:p w14:paraId="5AA7AF91" w14:textId="77777777" w:rsidR="001177F4" w:rsidRPr="00547D47" w:rsidRDefault="001177F4">
      <w:pPr>
        <w:widowControl w:val="0"/>
        <w:numPr>
          <w:ilvl w:val="0"/>
          <w:numId w:val="4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jc w:val="both"/>
        <w:rPr>
          <w:ins w:id="86" w:author="Diego Mandelli" w:date="2015-04-23T12:33:00Z"/>
          <w:sz w:val="22"/>
        </w:rPr>
        <w:pPrChange w:id="87" w:author="Diego Mandelli" w:date="2015-04-24T15:44:00Z">
          <w:pPr>
            <w:widowControl w:val="0"/>
            <w:numPr>
              <w:numId w:val="4"/>
            </w:numPr>
            <w:tabs>
              <w:tab w:val="num" w:pos="360"/>
              <w:tab w:val="left" w:pos="720"/>
              <w:tab w:val="left" w:pos="6840"/>
              <w:tab w:val="left" w:pos="7470"/>
              <w:tab w:val="left" w:pos="8100"/>
              <w:tab w:val="left" w:pos="8730"/>
              <w:tab w:val="left" w:pos="9360"/>
            </w:tabs>
            <w:ind w:left="360" w:hanging="360"/>
          </w:pPr>
        </w:pPrChange>
      </w:pPr>
    </w:p>
    <w:moveToRangeEnd w:id="80"/>
    <w:p w14:paraId="70F9B4C4" w14:textId="77777777" w:rsidR="001177F4" w:rsidRPr="001177F4" w:rsidRDefault="001177F4">
      <w:pPr>
        <w:widowControl w:val="0"/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b/>
        </w:rPr>
        <w:pPrChange w:id="88" w:author="Diego Mandelli" w:date="2015-04-23T12:33:00Z">
          <w:pPr/>
        </w:pPrChange>
      </w:pPr>
    </w:p>
    <w:p w14:paraId="7704F97F" w14:textId="2347E8E0" w:rsidR="002C635B" w:rsidRPr="00547D47" w:rsidRDefault="00547D47" w:rsidP="002C635B">
      <w:pPr>
        <w:widowControl w:val="0"/>
        <w:numPr>
          <w:ilvl w:val="0"/>
          <w:numId w:val="4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A3B7F" wp14:editId="66047AD3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5486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22.2pt;width:6in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" filled="f" strokecolor="black [3213]">
                <w10:wrap type="through"/>
              </v:rect>
            </w:pict>
          </mc:Fallback>
        </mc:AlternateContent>
      </w:r>
      <w:r w:rsidR="002C635B" w:rsidRPr="005E5F9B">
        <w:rPr>
          <w:sz w:val="22"/>
        </w:rPr>
        <w:t>I would be able to do my work better if I knew more about</w:t>
      </w:r>
      <w:r>
        <w:rPr>
          <w:sz w:val="22"/>
        </w:rPr>
        <w:t>:</w:t>
      </w:r>
      <w:r w:rsidR="002C635B" w:rsidRPr="005E5F9B">
        <w:rPr>
          <w:sz w:val="22"/>
        </w:rPr>
        <w:t xml:space="preserve"> </w:t>
      </w:r>
    </w:p>
    <w:p w14:paraId="14E4636B" w14:textId="47F4F509" w:rsidR="002C635B" w:rsidRDefault="002C635B" w:rsidP="002C635B">
      <w:pPr>
        <w:widowControl w:val="0"/>
        <w:numPr>
          <w:ilvl w:val="0"/>
          <w:numId w:val="4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 xml:space="preserve">Please describe the top two topics you would like to learn more about in the </w:t>
      </w:r>
      <w:r w:rsidR="001E055B">
        <w:rPr>
          <w:sz w:val="22"/>
        </w:rPr>
        <w:t>future</w:t>
      </w:r>
      <w:r>
        <w:rPr>
          <w:sz w:val="22"/>
        </w:rPr>
        <w:t>:</w:t>
      </w:r>
    </w:p>
    <w:p w14:paraId="18C6B11A" w14:textId="03460CD0" w:rsidR="002C635B" w:rsidRDefault="002C635B" w:rsidP="002C635B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1984F2E3" w14:textId="31663A24" w:rsidR="002C635B" w:rsidRDefault="00BE3A5F" w:rsidP="002C635B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16"/>
        </w:rPr>
      </w:pPr>
      <w:ins w:id="89" w:author="Diego Mandelli" w:date="2015-04-23T12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F353898" wp14:editId="0C03C4F4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13970</wp:posOffset>
                  </wp:positionV>
                  <wp:extent cx="4572000" cy="342900"/>
                  <wp:effectExtent l="0" t="0" r="25400" b="38100"/>
                  <wp:wrapThrough wrapText="bothSides">
                    <wp:wrapPolygon edited="0">
                      <wp:start x="0" y="0"/>
                      <wp:lineTo x="0" y="22400"/>
                      <wp:lineTo x="21600" y="22400"/>
                      <wp:lineTo x="21600" y="0"/>
                      <wp:lineTo x="0" y="0"/>
                    </wp:wrapPolygon>
                  </wp:wrapThrough>
                  <wp:docPr id="8" name="Rectangl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7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8" o:spid="_x0000_s1026" style="position:absolute;margin-left:1in;margin-top:1.1pt;width:5in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" filled="f" strokecolor="black [3213]">
                  <w10:wrap type="through"/>
                </v:rect>
              </w:pict>
            </mc:Fallback>
          </mc:AlternateContent>
        </w:r>
      </w:ins>
    </w:p>
    <w:p w14:paraId="3995842E" w14:textId="10004D6D" w:rsidR="00D63C65" w:rsidRDefault="001C1B86" w:rsidP="001C1B86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ab/>
      </w:r>
      <w:r w:rsidR="002C635B">
        <w:rPr>
          <w:sz w:val="22"/>
        </w:rPr>
        <w:t>Topic</w:t>
      </w:r>
      <w:r w:rsidR="00D63C65">
        <w:rPr>
          <w:sz w:val="22"/>
        </w:rPr>
        <w:t xml:space="preserve"> 1</w:t>
      </w:r>
      <w:r>
        <w:rPr>
          <w:sz w:val="22"/>
        </w:rPr>
        <w:t>:</w:t>
      </w:r>
    </w:p>
    <w:p w14:paraId="6DF3BD8E" w14:textId="40C93BBF" w:rsidR="00547D47" w:rsidRDefault="00547D47" w:rsidP="00547D47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459FD5C1" w14:textId="5B37B717" w:rsidR="001C1B86" w:rsidDel="00BE3A5F" w:rsidRDefault="001C1B86" w:rsidP="00547D47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del w:id="90" w:author="Diego Mandelli" w:date="2015-04-23T12:39:00Z"/>
          <w:sz w:val="22"/>
        </w:rPr>
      </w:pPr>
      <w:del w:id="91" w:author="Diego Mandelli" w:date="2015-04-23T12:39:00Z">
        <w:r w:rsidDel="00BE3A5F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3C83346" wp14:editId="7F8A04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5486400" cy="0"/>
                  <wp:effectExtent l="0" t="0" r="25400" b="2540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86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pt" to="6in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" strokecolor="black [3213]" strokeweight=".25pt"/>
              </w:pict>
            </mc:Fallback>
          </mc:AlternateContent>
        </w:r>
      </w:del>
    </w:p>
    <w:p w14:paraId="757C4C49" w14:textId="18447275" w:rsidR="002C635B" w:rsidRDefault="002C635B" w:rsidP="002C635B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ab/>
        <w:t>Preferred level:</w:t>
      </w:r>
      <w:r>
        <w:t xml:space="preserve"> </w:t>
      </w:r>
      <w:r>
        <w:tab/>
      </w:r>
      <w:r>
        <w:sym w:font="Wingdings" w:char="F071"/>
      </w:r>
      <w:r>
        <w:rPr>
          <w:sz w:val="22"/>
        </w:rPr>
        <w:t xml:space="preserve"> a. </w:t>
      </w:r>
      <w:proofErr w:type="gramStart"/>
      <w:r>
        <w:rPr>
          <w:sz w:val="22"/>
        </w:rPr>
        <w:t>Introductory</w:t>
      </w:r>
      <w:r>
        <w:t xml:space="preserve"> </w:t>
      </w:r>
      <w:r w:rsidR="000F5BB8">
        <w:t xml:space="preserve">     </w:t>
      </w:r>
      <w:proofErr w:type="gramEnd"/>
      <w:r>
        <w:sym w:font="Wingdings" w:char="F071"/>
      </w:r>
      <w:r>
        <w:rPr>
          <w:sz w:val="22"/>
        </w:rPr>
        <w:t xml:space="preserve"> b. Intermediate   </w:t>
      </w:r>
      <w:r w:rsidR="000F5BB8">
        <w:rPr>
          <w:sz w:val="22"/>
        </w:rPr>
        <w:t xml:space="preserve">   </w:t>
      </w:r>
      <w:r>
        <w:sym w:font="Wingdings" w:char="F071"/>
      </w:r>
      <w:r>
        <w:rPr>
          <w:sz w:val="22"/>
        </w:rPr>
        <w:t xml:space="preserve"> c. Advanced</w:t>
      </w:r>
    </w:p>
    <w:p w14:paraId="76BBF67C" w14:textId="5505EE4A" w:rsidR="00D63C65" w:rsidRDefault="00BE3A5F" w:rsidP="00D63C65">
      <w:pPr>
        <w:tabs>
          <w:tab w:val="left" w:pos="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ins w:id="92" w:author="Diego Mandelli" w:date="2015-04-23T12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9F0277D" wp14:editId="5F936526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215265</wp:posOffset>
                  </wp:positionV>
                  <wp:extent cx="4572000" cy="342900"/>
                  <wp:effectExtent l="0" t="0" r="25400" b="38100"/>
                  <wp:wrapThrough wrapText="bothSides">
                    <wp:wrapPolygon edited="0">
                      <wp:start x="0" y="0"/>
                      <wp:lineTo x="0" y="22400"/>
                      <wp:lineTo x="21600" y="22400"/>
                      <wp:lineTo x="21600" y="0"/>
                      <wp:lineTo x="0" y="0"/>
                    </wp:wrapPolygon>
                  </wp:wrapThrough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7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margin-left:1in;margin-top:16.95pt;width:5in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" filled="f" strokecolor="black [3213]">
                  <w10:wrap type="through"/>
                </v:rect>
              </w:pict>
            </mc:Fallback>
          </mc:AlternateContent>
        </w:r>
      </w:ins>
    </w:p>
    <w:p w14:paraId="349C3B99" w14:textId="77777777" w:rsidR="00BE3A5F" w:rsidRDefault="001C1B86" w:rsidP="001C1B86">
      <w:pPr>
        <w:tabs>
          <w:tab w:val="left" w:pos="0"/>
          <w:tab w:val="left" w:pos="360"/>
          <w:tab w:val="left" w:pos="7470"/>
          <w:tab w:val="left" w:pos="8100"/>
          <w:tab w:val="left" w:pos="8730"/>
          <w:tab w:val="left" w:pos="9360"/>
        </w:tabs>
        <w:rPr>
          <w:ins w:id="93" w:author="Diego Mandelli" w:date="2015-04-23T12:39:00Z"/>
          <w:sz w:val="22"/>
        </w:rPr>
      </w:pPr>
      <w:r>
        <w:rPr>
          <w:sz w:val="22"/>
        </w:rPr>
        <w:tab/>
      </w:r>
    </w:p>
    <w:p w14:paraId="144F46D0" w14:textId="6D8730F4" w:rsidR="001C1B86" w:rsidRDefault="00BE3A5F" w:rsidP="001C1B86">
      <w:pPr>
        <w:tabs>
          <w:tab w:val="left" w:pos="0"/>
          <w:tab w:val="left" w:pos="36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ins w:id="94" w:author="Diego Mandelli" w:date="2015-04-23T12:39:00Z">
        <w:r>
          <w:rPr>
            <w:sz w:val="22"/>
          </w:rPr>
          <w:t xml:space="preserve">      </w:t>
        </w:r>
      </w:ins>
      <w:r w:rsidR="002C635B">
        <w:rPr>
          <w:sz w:val="22"/>
        </w:rPr>
        <w:t>Topic</w:t>
      </w:r>
      <w:r w:rsidR="001C1B86">
        <w:rPr>
          <w:sz w:val="22"/>
        </w:rPr>
        <w:t xml:space="preserve"> </w:t>
      </w:r>
      <w:r w:rsidR="00D63C65">
        <w:rPr>
          <w:sz w:val="22"/>
        </w:rPr>
        <w:t>2</w:t>
      </w:r>
      <w:r w:rsidR="001C1B86">
        <w:rPr>
          <w:sz w:val="22"/>
        </w:rPr>
        <w:t>:</w:t>
      </w:r>
      <w:ins w:id="95" w:author="Diego Mandelli" w:date="2015-04-23T12:39:00Z">
        <w:r w:rsidRPr="00BE3A5F">
          <w:rPr>
            <w:noProof/>
          </w:rPr>
          <w:t xml:space="preserve"> </w:t>
        </w:r>
      </w:ins>
    </w:p>
    <w:p w14:paraId="0FA9FD58" w14:textId="77777777" w:rsidR="001C1B86" w:rsidRDefault="001C1B86" w:rsidP="001C1B86">
      <w:pPr>
        <w:tabs>
          <w:tab w:val="left" w:pos="0"/>
          <w:tab w:val="left" w:pos="36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</w:p>
    <w:p w14:paraId="5CC8D6CA" w14:textId="3E814B07" w:rsidR="00547D47" w:rsidRPr="00547D47" w:rsidDel="00BE3A5F" w:rsidRDefault="001C1B86" w:rsidP="00547D47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del w:id="96" w:author="Diego Mandelli" w:date="2015-04-23T12:39:00Z"/>
          <w:sz w:val="22"/>
        </w:rPr>
      </w:pPr>
      <w:del w:id="97" w:author="Diego Mandelli" w:date="2015-04-23T12:39:00Z">
        <w:r w:rsidDel="00BE3A5F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5EE60EB" wp14:editId="6CDA59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92710</wp:posOffset>
                  </wp:positionV>
                  <wp:extent cx="5486400" cy="0"/>
                  <wp:effectExtent l="0" t="0" r="25400" b="2540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86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6in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" strokecolor="black [3213]" strokeweight=".25pt"/>
              </w:pict>
            </mc:Fallback>
          </mc:AlternateContent>
        </w:r>
      </w:del>
    </w:p>
    <w:p w14:paraId="1B415C73" w14:textId="1797CBAF" w:rsidR="002C635B" w:rsidRDefault="002C635B" w:rsidP="002C635B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sz w:val="22"/>
        </w:rPr>
      </w:pPr>
      <w:r>
        <w:rPr>
          <w:sz w:val="22"/>
        </w:rPr>
        <w:tab/>
        <w:t>Preferred level:</w:t>
      </w:r>
      <w:r>
        <w:rPr>
          <w:sz w:val="22"/>
        </w:rPr>
        <w:tab/>
      </w:r>
      <w:r>
        <w:sym w:font="Wingdings" w:char="F071"/>
      </w:r>
      <w:r>
        <w:rPr>
          <w:sz w:val="22"/>
        </w:rPr>
        <w:t xml:space="preserve"> a. </w:t>
      </w:r>
      <w:proofErr w:type="gramStart"/>
      <w:r>
        <w:rPr>
          <w:sz w:val="22"/>
        </w:rPr>
        <w:t>Introductory</w:t>
      </w:r>
      <w:r>
        <w:t xml:space="preserve"> </w:t>
      </w:r>
      <w:r w:rsidR="000F5BB8">
        <w:t xml:space="preserve">     </w:t>
      </w:r>
      <w:proofErr w:type="gramEnd"/>
      <w:r>
        <w:sym w:font="Wingdings" w:char="F071"/>
      </w:r>
      <w:r>
        <w:rPr>
          <w:sz w:val="22"/>
        </w:rPr>
        <w:t xml:space="preserve"> b. Intermediate  </w:t>
      </w:r>
      <w:r w:rsidR="000F5BB8">
        <w:rPr>
          <w:sz w:val="22"/>
        </w:rPr>
        <w:t xml:space="preserve">   </w:t>
      </w:r>
      <w:r>
        <w:rPr>
          <w:sz w:val="22"/>
        </w:rPr>
        <w:t xml:space="preserve"> </w:t>
      </w:r>
      <w:r>
        <w:sym w:font="Wingdings" w:char="F071"/>
      </w:r>
      <w:r>
        <w:rPr>
          <w:sz w:val="22"/>
        </w:rPr>
        <w:t xml:space="preserve"> c. Advanced</w:t>
      </w:r>
    </w:p>
    <w:p w14:paraId="5FB7B6FD" w14:textId="3BB02FAF" w:rsidR="002C635B" w:rsidDel="0003375F" w:rsidRDefault="002C635B">
      <w:pPr>
        <w:rPr>
          <w:del w:id="98" w:author="Diego Mandelli" w:date="2015-04-23T22:09:00Z"/>
        </w:rPr>
      </w:pPr>
    </w:p>
    <w:moveFromRangeStart w:id="99" w:author="Diego Mandelli" w:date="2015-04-23T12:33:00Z" w:name="move291411745"/>
    <w:p w14:paraId="5C6941F3" w14:textId="53CDC6A5" w:rsidR="001E055B" w:rsidRPr="00547D47" w:rsidDel="0003375F" w:rsidRDefault="001E055B" w:rsidP="001E055B">
      <w:pPr>
        <w:widowControl w:val="0"/>
        <w:numPr>
          <w:ilvl w:val="0"/>
          <w:numId w:val="4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del w:id="100" w:author="Diego Mandelli" w:date="2015-04-23T22:09:00Z"/>
          <w:sz w:val="22"/>
        </w:rPr>
      </w:pPr>
      <w:moveFrom w:id="101" w:author="Diego Mandelli" w:date="2015-04-23T12:33:00Z">
        <w:del w:id="102" w:author="Diego Mandelli" w:date="2015-04-23T22:09:00Z">
          <w:r w:rsidDel="000337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140023" wp14:editId="2FDBAE4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379095</wp:posOffset>
                    </wp:positionV>
                    <wp:extent cx="5486400" cy="571500"/>
                    <wp:effectExtent l="0" t="0" r="25400" b="38100"/>
                    <wp:wrapThrough wrapText="bothSides">
                      <wp:wrapPolygon edited="0">
                        <wp:start x="0" y="0"/>
                        <wp:lineTo x="0" y="22080"/>
                        <wp:lineTo x="21600" y="22080"/>
                        <wp:lineTo x="21600" y="0"/>
                        <wp:lineTo x="0" y="0"/>
                      </wp:wrapPolygon>
                    </wp:wrapThrough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864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29.85pt;width:6in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" filled="f" strokecolor="black [3213]">
                    <w10:wrap type="through"/>
                  </v:rect>
                </w:pict>
              </mc:Fallback>
            </mc:AlternateContent>
          </w:r>
          <w:r w:rsidDel="0003375F">
            <w:rPr>
              <w:sz w:val="22"/>
            </w:rPr>
            <w:delText>Which computational capability would you like to see available in RAVEN?</w:delText>
          </w:r>
          <w:r w:rsidRPr="005E5F9B" w:rsidDel="0003375F">
            <w:rPr>
              <w:sz w:val="22"/>
            </w:rPr>
            <w:delText xml:space="preserve"> </w:delText>
          </w:r>
          <w:r w:rsidR="00D63C65" w:rsidDel="0003375F">
            <w:rPr>
              <w:sz w:val="22"/>
            </w:rPr>
            <w:delText>Which capability would like to see extended?</w:delText>
          </w:r>
        </w:del>
      </w:moveFrom>
    </w:p>
    <w:moveFromRangeEnd w:id="99"/>
    <w:p w14:paraId="52F7EBDF" w14:textId="77777777" w:rsidR="003C0F85" w:rsidRDefault="003C0F85"/>
    <w:p w14:paraId="0C20A787" w14:textId="77777777" w:rsidR="003C0F85" w:rsidRDefault="003C0F85"/>
    <w:p w14:paraId="118D69AF" w14:textId="77777777" w:rsidR="003C0F85" w:rsidRDefault="003C0F85"/>
    <w:p w14:paraId="1A8F78C0" w14:textId="77777777" w:rsidR="002C635B" w:rsidRDefault="002C635B" w:rsidP="002C635B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jc w:val="center"/>
        <w:rPr>
          <w:b/>
          <w:sz w:val="22"/>
        </w:rPr>
      </w:pPr>
      <w:r>
        <w:rPr>
          <w:b/>
          <w:sz w:val="22"/>
        </w:rPr>
        <w:t>Thank you!</w:t>
      </w:r>
    </w:p>
    <w:p w14:paraId="33B1D7FD" w14:textId="77777777" w:rsidR="00D63C65" w:rsidRDefault="00D63C65" w:rsidP="002C635B"/>
    <w:p w14:paraId="0D18113B" w14:textId="5047E96A" w:rsidR="002C635B" w:rsidRDefault="002C635B" w:rsidP="00D63C65">
      <w:pPr>
        <w:jc w:val="center"/>
      </w:pPr>
      <w:r>
        <w:t xml:space="preserve">Please return this form to </w:t>
      </w:r>
      <w:r w:rsidR="003C0F85">
        <w:t xml:space="preserve">any instructor </w:t>
      </w:r>
      <w:r>
        <w:t>at the end of the workshop.</w:t>
      </w:r>
    </w:p>
    <w:sectPr w:rsidR="002C635B" w:rsidSect="00D612B7">
      <w:headerReference w:type="default" r:id="rId10"/>
      <w:pgSz w:w="12240" w:h="15840"/>
      <w:pgMar w:top="1170" w:right="1800" w:bottom="720" w:left="1800" w:header="720" w:footer="720" w:gutter="0"/>
      <w:cols w:space="720"/>
      <w:docGrid w:linePitch="360"/>
      <w:sectPrChange w:id="104" w:author="Diego Mandelli" w:date="2015-04-23T12:34:00Z">
        <w:sectPr w:rsidR="002C635B" w:rsidSect="00D612B7">
          <w:pgMar w:top="1440" w:right="1800" w:bottom="1440" w:left="180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Sonat Sen" w:date="2015-04-23T08:41:00Z" w:initials="SS">
    <w:p w14:paraId="06FFF50B" w14:textId="76775F19" w:rsidR="00815F87" w:rsidRDefault="00815F87">
      <w:pPr>
        <w:pStyle w:val="CommentText"/>
      </w:pPr>
      <w:r>
        <w:rPr>
          <w:rStyle w:val="CommentReference"/>
        </w:rPr>
        <w:annotationRef/>
      </w:r>
      <w:r>
        <w:t xml:space="preserve">Should the questions be topically arranged? Such as the ones about the instructors are together, i.e. the order could be 1,2,6, 4, 5, 7, 3, 8, 9, 10, </w:t>
      </w:r>
      <w:proofErr w:type="gramStart"/>
      <w:r>
        <w:t>11 ,</w:t>
      </w:r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EF0BA" w14:textId="77777777" w:rsidR="001E055B" w:rsidRDefault="001E055B" w:rsidP="001E055B">
      <w:r>
        <w:separator/>
      </w:r>
    </w:p>
  </w:endnote>
  <w:endnote w:type="continuationSeparator" w:id="0">
    <w:p w14:paraId="07500290" w14:textId="77777777" w:rsidR="001E055B" w:rsidRDefault="001E055B" w:rsidP="001E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7D37B" w14:textId="77777777" w:rsidR="001E055B" w:rsidRDefault="001E055B" w:rsidP="001E055B">
      <w:r>
        <w:separator/>
      </w:r>
    </w:p>
  </w:footnote>
  <w:footnote w:type="continuationSeparator" w:id="0">
    <w:p w14:paraId="7F3B9BD0" w14:textId="77777777" w:rsidR="001E055B" w:rsidRDefault="001E055B" w:rsidP="001E0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68ADA" w14:textId="042D75D0" w:rsidR="001E055B" w:rsidRDefault="001E055B" w:rsidP="001E055B">
    <w:pPr>
      <w:pStyle w:val="Header"/>
      <w:jc w:val="center"/>
    </w:pPr>
    <w:r>
      <w:t>RAVEN Workshop</w:t>
    </w:r>
    <w:del w:id="103" w:author="diego mandelli" w:date="2017-05-08T14:21:00Z">
      <w:r w:rsidDel="006C73D3">
        <w:delText>, PSA 2015 Conference, Sun Valley (ID), April 26</w:delText>
      </w:r>
      <w:r w:rsidRPr="001E055B" w:rsidDel="006C73D3">
        <w:rPr>
          <w:vertAlign w:val="superscript"/>
        </w:rPr>
        <w:delText>th</w:delText>
      </w:r>
      <w:r w:rsidDel="006C73D3">
        <w:delText>-30</w:delText>
      </w:r>
      <w:r w:rsidRPr="001E055B" w:rsidDel="006C73D3">
        <w:rPr>
          <w:vertAlign w:val="superscript"/>
        </w:rPr>
        <w:delText>th</w:delText>
      </w:r>
      <w:r w:rsidDel="006C73D3">
        <w:delText xml:space="preserve"> 2015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D6F"/>
    <w:multiLevelType w:val="singleLevel"/>
    <w:tmpl w:val="0A0CDB68"/>
    <w:lvl w:ilvl="0">
      <w:start w:val="1"/>
      <w:numFmt w:val="lowerLetter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</w:abstractNum>
  <w:abstractNum w:abstractNumId="1">
    <w:nsid w:val="01CD4A0F"/>
    <w:multiLevelType w:val="singleLevel"/>
    <w:tmpl w:val="E2406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2">
    <w:nsid w:val="40967089"/>
    <w:multiLevelType w:val="singleLevel"/>
    <w:tmpl w:val="55446A40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">
    <w:nsid w:val="468F15D9"/>
    <w:multiLevelType w:val="singleLevel"/>
    <w:tmpl w:val="770C8A8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4">
    <w:nsid w:val="4B4446AD"/>
    <w:multiLevelType w:val="hybridMultilevel"/>
    <w:tmpl w:val="58C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80ECB"/>
    <w:multiLevelType w:val="singleLevel"/>
    <w:tmpl w:val="CDEEE3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>
    <w:nsid w:val="7A137810"/>
    <w:multiLevelType w:val="singleLevel"/>
    <w:tmpl w:val="CDEEE3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56"/>
    <w:rsid w:val="00016D56"/>
    <w:rsid w:val="0003375F"/>
    <w:rsid w:val="000F5BB8"/>
    <w:rsid w:val="001177F4"/>
    <w:rsid w:val="001C1B86"/>
    <w:rsid w:val="001E055B"/>
    <w:rsid w:val="00250FF9"/>
    <w:rsid w:val="002C635B"/>
    <w:rsid w:val="002E1708"/>
    <w:rsid w:val="003C0F85"/>
    <w:rsid w:val="004E719E"/>
    <w:rsid w:val="00547D47"/>
    <w:rsid w:val="005E5F9B"/>
    <w:rsid w:val="006C73D3"/>
    <w:rsid w:val="006E4CBF"/>
    <w:rsid w:val="00775FD2"/>
    <w:rsid w:val="00815F87"/>
    <w:rsid w:val="00A07767"/>
    <w:rsid w:val="00AE4178"/>
    <w:rsid w:val="00B52EA8"/>
    <w:rsid w:val="00BA3626"/>
    <w:rsid w:val="00BE3A5F"/>
    <w:rsid w:val="00C80C0F"/>
    <w:rsid w:val="00D26D28"/>
    <w:rsid w:val="00D612B7"/>
    <w:rsid w:val="00D63C65"/>
    <w:rsid w:val="00DA4446"/>
    <w:rsid w:val="00D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7E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="新細明體" w:hAnsi="Cambria Math" w:cs="Times New Roman"/>
        <w:i/>
        <w:iCs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i w:val="0"/>
      <w:iCs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16D56"/>
    <w:pPr>
      <w:keepNext/>
      <w:widowControl w:val="0"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outlineLvl w:val="0"/>
    </w:pPr>
    <w:rPr>
      <w:rFonts w:ascii="Book Antiqua" w:eastAsia="Times New Roman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D56"/>
    <w:rPr>
      <w:rFonts w:ascii="Book Antiqua" w:eastAsia="Times New Roman" w:hAnsi="Book Antiqua"/>
      <w:b/>
      <w:i w:val="0"/>
      <w:iCs w:val="0"/>
      <w:szCs w:val="20"/>
    </w:rPr>
  </w:style>
  <w:style w:type="paragraph" w:styleId="BodyText">
    <w:name w:val="Body Text"/>
    <w:basedOn w:val="Normal"/>
    <w:link w:val="BodyTextChar"/>
    <w:rsid w:val="00016D56"/>
    <w:pPr>
      <w:widowControl w:val="0"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Book Antiqua" w:eastAsia="Times New Roman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016D56"/>
    <w:rPr>
      <w:rFonts w:ascii="Book Antiqua" w:eastAsia="Times New Roman" w:hAnsi="Book Antiqua"/>
      <w:i w:val="0"/>
      <w:iCs w:val="0"/>
      <w:szCs w:val="20"/>
    </w:rPr>
  </w:style>
  <w:style w:type="paragraph" w:styleId="BodyTextIndent">
    <w:name w:val="Body Text Indent"/>
    <w:basedOn w:val="Normal"/>
    <w:link w:val="BodyTextIndentChar"/>
    <w:rsid w:val="00016D56"/>
    <w:pPr>
      <w:widowControl w:val="0"/>
      <w:tabs>
        <w:tab w:val="left" w:pos="360"/>
        <w:tab w:val="left" w:pos="6840"/>
        <w:tab w:val="left" w:pos="7470"/>
        <w:tab w:val="left" w:pos="8100"/>
        <w:tab w:val="left" w:pos="8730"/>
        <w:tab w:val="left" w:pos="9360"/>
      </w:tabs>
      <w:ind w:left="720"/>
    </w:pPr>
    <w:rPr>
      <w:rFonts w:eastAsia="Times New Roman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16D56"/>
    <w:rPr>
      <w:rFonts w:ascii="Times New Roman" w:eastAsia="Times New Roman" w:hAnsi="Times New Roman"/>
      <w:i w:val="0"/>
      <w:iCs w:val="0"/>
      <w:szCs w:val="20"/>
    </w:rPr>
  </w:style>
  <w:style w:type="paragraph" w:styleId="ListParagraph">
    <w:name w:val="List Paragraph"/>
    <w:basedOn w:val="Normal"/>
    <w:uiPriority w:val="34"/>
    <w:qFormat/>
    <w:rsid w:val="005E5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55B"/>
    <w:rPr>
      <w:rFonts w:ascii="Times New Roman" w:hAnsi="Times New Roman"/>
      <w:i w:val="0"/>
      <w:iCs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55B"/>
    <w:rPr>
      <w:rFonts w:ascii="Times New Roman" w:hAnsi="Times New Roman"/>
      <w:i w:val="0"/>
      <w:i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87"/>
    <w:rPr>
      <w:rFonts w:ascii="Lucida Grande" w:hAnsi="Lucida Grande" w:cs="Lucida Grande"/>
      <w:i w:val="0"/>
      <w:iCs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5F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F8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F87"/>
    <w:rPr>
      <w:rFonts w:ascii="Times New Roman" w:hAnsi="Times New Roman"/>
      <w:i w:val="0"/>
      <w:iCs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F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F87"/>
    <w:rPr>
      <w:rFonts w:ascii="Times New Roman" w:hAnsi="Times New Roman"/>
      <w:b/>
      <w:bCs/>
      <w:i w:val="0"/>
      <w:iCs w:val="0"/>
      <w:sz w:val="20"/>
      <w:szCs w:val="20"/>
    </w:rPr>
  </w:style>
  <w:style w:type="table" w:styleId="TableGrid">
    <w:name w:val="Table Grid"/>
    <w:basedOn w:val="TableNormal"/>
    <w:uiPriority w:val="59"/>
    <w:rsid w:val="00AE4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="新細明體" w:hAnsi="Cambria Math" w:cs="Times New Roman"/>
        <w:i/>
        <w:iCs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i w:val="0"/>
      <w:iCs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16D56"/>
    <w:pPr>
      <w:keepNext/>
      <w:widowControl w:val="0"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outlineLvl w:val="0"/>
    </w:pPr>
    <w:rPr>
      <w:rFonts w:ascii="Book Antiqua" w:eastAsia="Times New Roman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D56"/>
    <w:rPr>
      <w:rFonts w:ascii="Book Antiqua" w:eastAsia="Times New Roman" w:hAnsi="Book Antiqua"/>
      <w:b/>
      <w:i w:val="0"/>
      <w:iCs w:val="0"/>
      <w:szCs w:val="20"/>
    </w:rPr>
  </w:style>
  <w:style w:type="paragraph" w:styleId="BodyText">
    <w:name w:val="Body Text"/>
    <w:basedOn w:val="Normal"/>
    <w:link w:val="BodyTextChar"/>
    <w:rsid w:val="00016D56"/>
    <w:pPr>
      <w:widowControl w:val="0"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Book Antiqua" w:eastAsia="Times New Roman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016D56"/>
    <w:rPr>
      <w:rFonts w:ascii="Book Antiqua" w:eastAsia="Times New Roman" w:hAnsi="Book Antiqua"/>
      <w:i w:val="0"/>
      <w:iCs w:val="0"/>
      <w:szCs w:val="20"/>
    </w:rPr>
  </w:style>
  <w:style w:type="paragraph" w:styleId="BodyTextIndent">
    <w:name w:val="Body Text Indent"/>
    <w:basedOn w:val="Normal"/>
    <w:link w:val="BodyTextIndentChar"/>
    <w:rsid w:val="00016D56"/>
    <w:pPr>
      <w:widowControl w:val="0"/>
      <w:tabs>
        <w:tab w:val="left" w:pos="360"/>
        <w:tab w:val="left" w:pos="6840"/>
        <w:tab w:val="left" w:pos="7470"/>
        <w:tab w:val="left" w:pos="8100"/>
        <w:tab w:val="left" w:pos="8730"/>
        <w:tab w:val="left" w:pos="9360"/>
      </w:tabs>
      <w:ind w:left="720"/>
    </w:pPr>
    <w:rPr>
      <w:rFonts w:eastAsia="Times New Roman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16D56"/>
    <w:rPr>
      <w:rFonts w:ascii="Times New Roman" w:eastAsia="Times New Roman" w:hAnsi="Times New Roman"/>
      <w:i w:val="0"/>
      <w:iCs w:val="0"/>
      <w:szCs w:val="20"/>
    </w:rPr>
  </w:style>
  <w:style w:type="paragraph" w:styleId="ListParagraph">
    <w:name w:val="List Paragraph"/>
    <w:basedOn w:val="Normal"/>
    <w:uiPriority w:val="34"/>
    <w:qFormat/>
    <w:rsid w:val="005E5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55B"/>
    <w:rPr>
      <w:rFonts w:ascii="Times New Roman" w:hAnsi="Times New Roman"/>
      <w:i w:val="0"/>
      <w:iCs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55B"/>
    <w:rPr>
      <w:rFonts w:ascii="Times New Roman" w:hAnsi="Times New Roman"/>
      <w:i w:val="0"/>
      <w:i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87"/>
    <w:rPr>
      <w:rFonts w:ascii="Lucida Grande" w:hAnsi="Lucida Grande" w:cs="Lucida Grande"/>
      <w:i w:val="0"/>
      <w:iCs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5F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F8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F87"/>
    <w:rPr>
      <w:rFonts w:ascii="Times New Roman" w:hAnsi="Times New Roman"/>
      <w:i w:val="0"/>
      <w:iCs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F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F87"/>
    <w:rPr>
      <w:rFonts w:ascii="Times New Roman" w:hAnsi="Times New Roman"/>
      <w:b/>
      <w:bCs/>
      <w:i w:val="0"/>
      <w:iCs w:val="0"/>
      <w:sz w:val="20"/>
      <w:szCs w:val="20"/>
    </w:rPr>
  </w:style>
  <w:style w:type="table" w:styleId="TableGrid">
    <w:name w:val="Table Grid"/>
    <w:basedOn w:val="TableNormal"/>
    <w:uiPriority w:val="59"/>
    <w:rsid w:val="00AE4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AC459-C18B-3749-A50C-8EFAFB03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341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Mandelli</dc:creator>
  <cp:keywords/>
  <dc:description/>
  <cp:lastModifiedBy>diego mandelli</cp:lastModifiedBy>
  <cp:revision>13</cp:revision>
  <cp:lastPrinted>2015-04-24T21:44:00Z</cp:lastPrinted>
  <dcterms:created xsi:type="dcterms:W3CDTF">2015-04-23T14:42:00Z</dcterms:created>
  <dcterms:modified xsi:type="dcterms:W3CDTF">2017-05-08T20:21:00Z</dcterms:modified>
</cp:coreProperties>
</file>