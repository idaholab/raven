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000" w:firstRow="0" w:lastRow="0" w:firstColumn="0" w:lastColumn="0" w:noHBand="0" w:noVBand="0"/>
      </w:tblPr>
      <w:tblGrid>
        <w:gridCol w:w="6840"/>
      </w:tblGrid>
      <w:tr w:rsidR="005A6BC1" w14:paraId="6180C395" w14:textId="77777777">
        <w:trPr>
          <w:trHeight w:hRule="exact" w:val="1800"/>
        </w:trPr>
        <w:tc>
          <w:tcPr>
            <w:tcW w:w="6840" w:type="dxa"/>
          </w:tcPr>
          <w:p w14:paraId="31B4C29B" w14:textId="54FFE4CC" w:rsidR="005A6BC1" w:rsidRDefault="005A6BC1" w:rsidP="00C90FF0">
            <w:pPr>
              <w:pStyle w:val="CV-topinfo"/>
            </w:pPr>
            <w:r>
              <w:t>Document ID: PLN-</w:t>
            </w:r>
            <w:bookmarkStart w:id="0" w:name="ID_No"/>
            <w:r>
              <w:t>ID_</w:t>
            </w:r>
            <w:r w:rsidR="003B45BA">
              <w:t>5553</w:t>
            </w:r>
            <w:bookmarkEnd w:id="0"/>
          </w:p>
          <w:p w14:paraId="7E9A8EF8" w14:textId="39A731C3" w:rsidR="005A6BC1" w:rsidRDefault="005A6BC1" w:rsidP="00C90FF0">
            <w:pPr>
              <w:pStyle w:val="CV-topinfo"/>
            </w:pPr>
            <w:r>
              <w:t xml:space="preserve">Revision ID: </w:t>
            </w:r>
            <w:bookmarkStart w:id="1" w:name="Rev_No"/>
            <w:r w:rsidR="00C977E4">
              <w:t xml:space="preserve">0 </w:t>
            </w:r>
            <w:r>
              <w:t>REV</w:t>
            </w:r>
            <w:bookmarkEnd w:id="1"/>
          </w:p>
          <w:p w14:paraId="0A6BB80F" w14:textId="376D3F4E" w:rsidR="005A6BC1" w:rsidRPr="0091179D" w:rsidRDefault="005A6BC1" w:rsidP="00654D3E">
            <w:pPr>
              <w:pStyle w:val="CV-topinfo"/>
            </w:pPr>
            <w:r>
              <w:t xml:space="preserve">Effective Date: </w:t>
            </w:r>
            <w:r w:rsidR="00C977E4">
              <w:t>TBD</w:t>
            </w:r>
          </w:p>
        </w:tc>
      </w:tr>
      <w:tr w:rsidR="00E00EF1" w14:paraId="4AA350AC" w14:textId="77777777">
        <w:tc>
          <w:tcPr>
            <w:tcW w:w="6840" w:type="dxa"/>
          </w:tcPr>
          <w:p w14:paraId="23DC0472" w14:textId="77777777" w:rsidR="00E00EF1" w:rsidRDefault="00C10EEA" w:rsidP="00C10EEA">
            <w:pPr>
              <w:pStyle w:val="CV-DocumentType"/>
            </w:pPr>
            <w:bookmarkStart w:id="2" w:name="_Ref2042271"/>
            <w:bookmarkStart w:id="3" w:name="_Ref2042608"/>
            <w:bookmarkStart w:id="4" w:name="_Ref2042618"/>
            <w:bookmarkStart w:id="5" w:name="_Toc4391599"/>
            <w:r>
              <w:t>Configuration Management</w:t>
            </w:r>
            <w:r w:rsidR="005725DE">
              <w:t xml:space="preserve"> </w:t>
            </w:r>
            <w:r w:rsidR="00E04666">
              <w:t>Plan</w:t>
            </w:r>
          </w:p>
        </w:tc>
      </w:tr>
      <w:tr w:rsidR="00E00EF1" w14:paraId="0EACE307" w14:textId="77777777">
        <w:trPr>
          <w:trHeight w:val="677"/>
        </w:trPr>
        <w:tc>
          <w:tcPr>
            <w:tcW w:w="6840" w:type="dxa"/>
          </w:tcPr>
          <w:p w14:paraId="765AA65B" w14:textId="77777777" w:rsidR="00E00EF1" w:rsidRDefault="00E00EF1" w:rsidP="005B0724">
            <w:pPr>
              <w:pStyle w:val="Spacer"/>
            </w:pPr>
          </w:p>
        </w:tc>
      </w:tr>
      <w:tr w:rsidR="00E00EF1" w14:paraId="35E62D46" w14:textId="77777777">
        <w:tc>
          <w:tcPr>
            <w:tcW w:w="6840" w:type="dxa"/>
          </w:tcPr>
          <w:p w14:paraId="198E41A9" w14:textId="68480D23" w:rsidR="00E04666" w:rsidRPr="007E4628" w:rsidRDefault="00E04666" w:rsidP="00E04666">
            <w:pPr>
              <w:pStyle w:val="CV-Optionalinfo"/>
              <w:rPr>
                <w:color w:val="FF0000"/>
              </w:rPr>
            </w:pPr>
          </w:p>
          <w:p w14:paraId="0179BA21" w14:textId="4F789B6B" w:rsidR="00E00EF1" w:rsidRDefault="00E00EF1" w:rsidP="00E04666">
            <w:pPr>
              <w:pStyle w:val="CV-Optionalinfo"/>
            </w:pPr>
          </w:p>
        </w:tc>
      </w:tr>
      <w:tr w:rsidR="00E00EF1" w14:paraId="3DE9BEA4" w14:textId="77777777">
        <w:tc>
          <w:tcPr>
            <w:tcW w:w="6840" w:type="dxa"/>
          </w:tcPr>
          <w:p w14:paraId="5A63B37E" w14:textId="77777777" w:rsidR="00E00EF1" w:rsidRDefault="00E00EF1" w:rsidP="005B0724">
            <w:pPr>
              <w:pStyle w:val="CV-Optionalinfo"/>
            </w:pPr>
          </w:p>
        </w:tc>
      </w:tr>
      <w:tr w:rsidR="00E00EF1" w14:paraId="769B56EF" w14:textId="77777777">
        <w:trPr>
          <w:trHeight w:val="648"/>
        </w:trPr>
        <w:tc>
          <w:tcPr>
            <w:tcW w:w="6840" w:type="dxa"/>
          </w:tcPr>
          <w:p w14:paraId="4B437990" w14:textId="77777777" w:rsidR="00E00EF1" w:rsidRDefault="00E00EF1" w:rsidP="005B0724">
            <w:pPr>
              <w:pStyle w:val="Spacer"/>
              <w:rPr>
                <w:noProof/>
              </w:rPr>
            </w:pPr>
          </w:p>
        </w:tc>
      </w:tr>
      <w:tr w:rsidR="00E00EF1" w14:paraId="344CC565" w14:textId="77777777">
        <w:tc>
          <w:tcPr>
            <w:tcW w:w="6840" w:type="dxa"/>
            <w:vAlign w:val="center"/>
          </w:tcPr>
          <w:p w14:paraId="406315EC" w14:textId="318F3948" w:rsidR="00E00EF1" w:rsidRDefault="00E44A26" w:rsidP="005B0724">
            <w:pPr>
              <w:pStyle w:val="CV-title"/>
            </w:pPr>
            <w:r>
              <w:t>RAVEN</w:t>
            </w:r>
            <w:r w:rsidR="00A91E17">
              <w:t xml:space="preserve"> and RAVEN Plug-ins</w:t>
            </w:r>
            <w:r>
              <w:t xml:space="preserve"> </w:t>
            </w:r>
            <w:r w:rsidR="00E02543">
              <w:t xml:space="preserve">Software </w:t>
            </w:r>
            <w:r>
              <w:t>Configuration Management Plan</w:t>
            </w:r>
          </w:p>
        </w:tc>
      </w:tr>
    </w:tbl>
    <w:p w14:paraId="003D7230" w14:textId="77777777" w:rsidR="00600035" w:rsidRDefault="00600035">
      <w:pPr>
        <w:pStyle w:val="Spacer"/>
      </w:pPr>
    </w:p>
    <w:p w14:paraId="50523B48" w14:textId="77777777" w:rsidR="00703F9B" w:rsidRDefault="00703F9B">
      <w:pPr>
        <w:sectPr w:rsidR="00703F9B" w:rsidSect="00307848">
          <w:headerReference w:type="default" r:id="rId8"/>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703F9B" w14:paraId="413CF3A2" w14:textId="77777777" w:rsidTr="00D87B81">
        <w:trPr>
          <w:cantSplit/>
          <w:trHeight w:hRule="exact" w:val="2160"/>
          <w:jc w:val="center"/>
        </w:trPr>
        <w:tc>
          <w:tcPr>
            <w:tcW w:w="9360" w:type="dxa"/>
            <w:gridSpan w:val="3"/>
            <w:vAlign w:val="center"/>
          </w:tcPr>
          <w:p w14:paraId="7DB91A90" w14:textId="2D70777C" w:rsidR="00703F9B" w:rsidRDefault="00703F9B" w:rsidP="00E44A26">
            <w:pPr>
              <w:pStyle w:val="Title"/>
            </w:pPr>
            <w:r>
              <w:lastRenderedPageBreak/>
              <w:br w:type="page"/>
            </w:r>
            <w:r w:rsidR="00DF73FE" w:rsidRPr="00DF73FE">
              <w:t>RAVEN and RAVEN Plug-ins Software Configuration Management Plan</w:t>
            </w:r>
          </w:p>
        </w:tc>
      </w:tr>
      <w:tr w:rsidR="00703F9B" w:rsidRPr="00504C69" w14:paraId="7FBCC1EF" w14:textId="77777777" w:rsidTr="00D87B81">
        <w:trPr>
          <w:cantSplit/>
          <w:trHeight w:hRule="exact" w:val="720"/>
          <w:jc w:val="center"/>
        </w:trPr>
        <w:tc>
          <w:tcPr>
            <w:tcW w:w="9360" w:type="dxa"/>
            <w:gridSpan w:val="3"/>
          </w:tcPr>
          <w:p w14:paraId="5A5B684A" w14:textId="1CA638D3" w:rsidR="00703F9B" w:rsidRPr="00504C69" w:rsidRDefault="00E44A26" w:rsidP="00E44A26">
            <w:pPr>
              <w:pStyle w:val="Ext-TP-jobnumber"/>
              <w:jc w:val="center"/>
              <w:rPr>
                <w:sz w:val="24"/>
                <w:szCs w:val="24"/>
              </w:rPr>
            </w:pPr>
            <w:r>
              <w:rPr>
                <w:sz w:val="24"/>
                <w:szCs w:val="24"/>
              </w:rPr>
              <w:t>PLN-5553</w:t>
            </w:r>
            <w:r w:rsidRPr="00504C69">
              <w:rPr>
                <w:sz w:val="24"/>
                <w:szCs w:val="24"/>
              </w:rPr>
              <w:t xml:space="preserve"> </w:t>
            </w:r>
          </w:p>
        </w:tc>
      </w:tr>
      <w:tr w:rsidR="00703F9B" w14:paraId="603E0BC1" w14:textId="77777777" w:rsidTr="00D87B81">
        <w:trPr>
          <w:cantSplit/>
          <w:trHeight w:hRule="exact" w:val="720"/>
          <w:jc w:val="center"/>
        </w:trPr>
        <w:tc>
          <w:tcPr>
            <w:tcW w:w="9360" w:type="dxa"/>
            <w:gridSpan w:val="3"/>
          </w:tcPr>
          <w:p w14:paraId="0768F2FA" w14:textId="77777777" w:rsidR="00703F9B" w:rsidRDefault="00703F9B" w:rsidP="00D87B81">
            <w:pPr>
              <w:pStyle w:val="Ext-TP-date"/>
            </w:pPr>
          </w:p>
        </w:tc>
      </w:tr>
      <w:tr w:rsidR="00654D3E" w:rsidRPr="00EF35A0" w14:paraId="09E749F9" w14:textId="77777777" w:rsidTr="00654D3E">
        <w:trPr>
          <w:cantSplit/>
          <w:jc w:val="center"/>
        </w:trPr>
        <w:tc>
          <w:tcPr>
            <w:tcW w:w="4770" w:type="dxa"/>
          </w:tcPr>
          <w:p w14:paraId="4755C806" w14:textId="77777777" w:rsidR="00654D3E" w:rsidRPr="00EF35A0" w:rsidRDefault="00654D3E" w:rsidP="00654D3E">
            <w:pPr>
              <w:spacing w:before="120"/>
              <w:rPr>
                <w:b/>
              </w:rPr>
            </w:pPr>
            <w:r w:rsidRPr="00EF35A0">
              <w:rPr>
                <w:b/>
              </w:rPr>
              <w:t>Prepared by:</w:t>
            </w:r>
          </w:p>
        </w:tc>
        <w:tc>
          <w:tcPr>
            <w:tcW w:w="4590" w:type="dxa"/>
            <w:gridSpan w:val="2"/>
          </w:tcPr>
          <w:p w14:paraId="40E77103" w14:textId="77777777" w:rsidR="00654D3E" w:rsidRPr="00EF35A0" w:rsidRDefault="00654D3E" w:rsidP="00654D3E">
            <w:pPr>
              <w:pStyle w:val="Table11"/>
              <w:spacing w:before="0"/>
              <w:rPr>
                <w:b/>
              </w:rPr>
            </w:pPr>
          </w:p>
        </w:tc>
      </w:tr>
      <w:tr w:rsidR="00654D3E" w14:paraId="4C504A68" w14:textId="77777777" w:rsidTr="00654D3E">
        <w:trPr>
          <w:cantSplit/>
          <w:trHeight w:hRule="exact" w:val="1107"/>
          <w:jc w:val="center"/>
        </w:trPr>
        <w:tc>
          <w:tcPr>
            <w:tcW w:w="4770" w:type="dxa"/>
            <w:tcBorders>
              <w:bottom w:val="single" w:sz="4" w:space="0" w:color="auto"/>
            </w:tcBorders>
            <w:vAlign w:val="bottom"/>
          </w:tcPr>
          <w:p w14:paraId="090D8CAF" w14:textId="77777777" w:rsidR="00654D3E" w:rsidRDefault="00654D3E" w:rsidP="00654D3E">
            <w:pPr>
              <w:pStyle w:val="Table11"/>
              <w:spacing w:before="0"/>
              <w:rPr>
                <w:color w:val="FF0000"/>
              </w:rPr>
            </w:pPr>
            <w:r w:rsidRPr="00913147">
              <w:rPr>
                <w:color w:val="FF0000"/>
              </w:rPr>
              <w:t>[Required.</w:t>
            </w:r>
            <w:r w:rsidR="00B31450">
              <w:rPr>
                <w:color w:val="FF0000"/>
              </w:rPr>
              <w:t xml:space="preserve"> </w:t>
            </w:r>
            <w:r w:rsidRPr="00913147">
              <w:rPr>
                <w:color w:val="FF0000"/>
              </w:rPr>
              <w:t xml:space="preserve">For EDMS controlled documents, reference the </w:t>
            </w:r>
            <w:proofErr w:type="spellStart"/>
            <w:r w:rsidRPr="00913147">
              <w:rPr>
                <w:color w:val="FF0000"/>
              </w:rPr>
              <w:t>eCR</w:t>
            </w:r>
            <w:proofErr w:type="spellEnd"/>
            <w:r w:rsidRPr="00913147">
              <w:rPr>
                <w:color w:val="FF0000"/>
              </w:rPr>
              <w:t>.]</w:t>
            </w:r>
          </w:p>
        </w:tc>
        <w:tc>
          <w:tcPr>
            <w:tcW w:w="828" w:type="dxa"/>
          </w:tcPr>
          <w:p w14:paraId="67DAC407" w14:textId="77777777" w:rsidR="00654D3E" w:rsidRDefault="00654D3E" w:rsidP="00654D3E">
            <w:pPr>
              <w:pStyle w:val="Table11"/>
              <w:spacing w:before="0"/>
              <w:rPr>
                <w:color w:val="000000"/>
              </w:rPr>
            </w:pPr>
          </w:p>
        </w:tc>
        <w:tc>
          <w:tcPr>
            <w:tcW w:w="3762" w:type="dxa"/>
            <w:tcBorders>
              <w:bottom w:val="single" w:sz="4" w:space="0" w:color="auto"/>
            </w:tcBorders>
          </w:tcPr>
          <w:p w14:paraId="4E9F320F" w14:textId="77777777" w:rsidR="00654D3E" w:rsidRDefault="00654D3E" w:rsidP="00654D3E">
            <w:pPr>
              <w:pStyle w:val="Table11"/>
              <w:spacing w:before="0"/>
              <w:jc w:val="center"/>
              <w:rPr>
                <w:color w:val="000000"/>
              </w:rPr>
            </w:pPr>
          </w:p>
        </w:tc>
      </w:tr>
      <w:tr w:rsidR="00654D3E" w:rsidRPr="00EF35A0" w14:paraId="2CDDF02B" w14:textId="77777777" w:rsidTr="00654D3E">
        <w:trPr>
          <w:cantSplit/>
          <w:jc w:val="center"/>
        </w:trPr>
        <w:tc>
          <w:tcPr>
            <w:tcW w:w="4770" w:type="dxa"/>
            <w:tcBorders>
              <w:top w:val="single" w:sz="4" w:space="0" w:color="auto"/>
            </w:tcBorders>
          </w:tcPr>
          <w:p w14:paraId="3F435345" w14:textId="77777777" w:rsidR="00654D3E" w:rsidRPr="00EF35A0" w:rsidRDefault="00654D3E" w:rsidP="00654D3E">
            <w:r w:rsidRPr="00EF35A0">
              <w:t>Technical Lead</w:t>
            </w:r>
          </w:p>
        </w:tc>
        <w:tc>
          <w:tcPr>
            <w:tcW w:w="828" w:type="dxa"/>
          </w:tcPr>
          <w:p w14:paraId="14DE4F97" w14:textId="77777777" w:rsidR="00654D3E" w:rsidRPr="00EF35A0" w:rsidRDefault="00654D3E" w:rsidP="00654D3E">
            <w:pPr>
              <w:pStyle w:val="Table11"/>
              <w:spacing w:before="0" w:after="200" w:line="276" w:lineRule="auto"/>
            </w:pPr>
          </w:p>
        </w:tc>
        <w:tc>
          <w:tcPr>
            <w:tcW w:w="3762" w:type="dxa"/>
            <w:tcBorders>
              <w:top w:val="single" w:sz="4" w:space="0" w:color="auto"/>
            </w:tcBorders>
          </w:tcPr>
          <w:p w14:paraId="2FA01F4F" w14:textId="77777777" w:rsidR="00654D3E" w:rsidRPr="00EF35A0" w:rsidRDefault="00654D3E" w:rsidP="00654D3E">
            <w:r w:rsidRPr="00EF35A0">
              <w:t>Date</w:t>
            </w:r>
          </w:p>
        </w:tc>
      </w:tr>
      <w:tr w:rsidR="00654D3E" w:rsidRPr="00EF35A0" w14:paraId="3B1AB42C" w14:textId="77777777" w:rsidTr="00654D3E">
        <w:trPr>
          <w:cantSplit/>
          <w:trHeight w:val="243"/>
          <w:jc w:val="center"/>
        </w:trPr>
        <w:tc>
          <w:tcPr>
            <w:tcW w:w="4770" w:type="dxa"/>
          </w:tcPr>
          <w:p w14:paraId="59536CA0" w14:textId="77777777" w:rsidR="00654D3E" w:rsidRPr="00EF35A0" w:rsidRDefault="00654D3E" w:rsidP="00654D3E">
            <w:pPr>
              <w:spacing w:before="120"/>
              <w:rPr>
                <w:b/>
              </w:rPr>
            </w:pPr>
            <w:r w:rsidRPr="00EF35A0">
              <w:rPr>
                <w:b/>
              </w:rPr>
              <w:t>Reviewed by</w:t>
            </w:r>
            <w:r>
              <w:rPr>
                <w:b/>
              </w:rPr>
              <w:t>:</w:t>
            </w:r>
          </w:p>
        </w:tc>
        <w:tc>
          <w:tcPr>
            <w:tcW w:w="4590" w:type="dxa"/>
            <w:gridSpan w:val="2"/>
          </w:tcPr>
          <w:p w14:paraId="707B0925" w14:textId="77777777" w:rsidR="00654D3E" w:rsidRPr="00EF35A0" w:rsidRDefault="00654D3E" w:rsidP="00654D3E">
            <w:pPr>
              <w:pStyle w:val="Table11"/>
              <w:spacing w:before="0"/>
              <w:rPr>
                <w:b/>
              </w:rPr>
            </w:pPr>
          </w:p>
        </w:tc>
      </w:tr>
      <w:tr w:rsidR="00654D3E" w14:paraId="36D7A864" w14:textId="77777777" w:rsidTr="00654D3E">
        <w:trPr>
          <w:cantSplit/>
          <w:trHeight w:hRule="exact" w:val="1109"/>
          <w:jc w:val="center"/>
        </w:trPr>
        <w:tc>
          <w:tcPr>
            <w:tcW w:w="4770" w:type="dxa"/>
            <w:tcBorders>
              <w:bottom w:val="single" w:sz="4" w:space="0" w:color="auto"/>
            </w:tcBorders>
            <w:vAlign w:val="bottom"/>
          </w:tcPr>
          <w:p w14:paraId="0A7ECCD6" w14:textId="77777777" w:rsidR="00654D3E" w:rsidRDefault="00654D3E" w:rsidP="00654D3E">
            <w:pPr>
              <w:pStyle w:val="Table11"/>
              <w:spacing w:before="0"/>
              <w:rPr>
                <w:color w:val="FF0000"/>
              </w:rPr>
            </w:pPr>
            <w:r w:rsidRPr="00913147">
              <w:rPr>
                <w:color w:val="FF0000"/>
              </w:rPr>
              <w:t>[Required for QL-1 and QL-</w:t>
            </w:r>
            <w:r>
              <w:rPr>
                <w:color w:val="FF0000"/>
              </w:rPr>
              <w:t>2. For</w:t>
            </w:r>
            <w:r w:rsidRPr="00913147">
              <w:rPr>
                <w:color w:val="FF0000"/>
              </w:rPr>
              <w:t xml:space="preserve"> EDMS controlled documents, reference </w:t>
            </w:r>
            <w:r>
              <w:rPr>
                <w:color w:val="FF0000"/>
              </w:rPr>
              <w:t xml:space="preserve">the </w:t>
            </w:r>
            <w:proofErr w:type="spellStart"/>
            <w:r w:rsidRPr="00913147">
              <w:rPr>
                <w:color w:val="FF0000"/>
              </w:rPr>
              <w:t>eCR</w:t>
            </w:r>
            <w:proofErr w:type="spellEnd"/>
            <w:r w:rsidRPr="00913147">
              <w:rPr>
                <w:color w:val="FF0000"/>
              </w:rPr>
              <w:t>.]</w:t>
            </w:r>
          </w:p>
        </w:tc>
        <w:tc>
          <w:tcPr>
            <w:tcW w:w="828" w:type="dxa"/>
          </w:tcPr>
          <w:p w14:paraId="3D84E0D8" w14:textId="77777777" w:rsidR="00654D3E" w:rsidRDefault="00654D3E" w:rsidP="00654D3E">
            <w:pPr>
              <w:pStyle w:val="Table11"/>
              <w:spacing w:before="0"/>
              <w:rPr>
                <w:color w:val="000000"/>
              </w:rPr>
            </w:pPr>
          </w:p>
        </w:tc>
        <w:tc>
          <w:tcPr>
            <w:tcW w:w="3762" w:type="dxa"/>
            <w:tcBorders>
              <w:bottom w:val="single" w:sz="4" w:space="0" w:color="auto"/>
            </w:tcBorders>
          </w:tcPr>
          <w:p w14:paraId="2DB293AA" w14:textId="77777777" w:rsidR="00654D3E" w:rsidRDefault="00654D3E" w:rsidP="00654D3E">
            <w:pPr>
              <w:pStyle w:val="Table11"/>
              <w:spacing w:before="0"/>
              <w:jc w:val="center"/>
              <w:rPr>
                <w:color w:val="000000"/>
              </w:rPr>
            </w:pPr>
          </w:p>
        </w:tc>
      </w:tr>
      <w:tr w:rsidR="00654D3E" w14:paraId="5F7AC5F1" w14:textId="77777777" w:rsidTr="00654D3E">
        <w:trPr>
          <w:cantSplit/>
          <w:trHeight w:val="490"/>
          <w:jc w:val="center"/>
        </w:trPr>
        <w:tc>
          <w:tcPr>
            <w:tcW w:w="4770" w:type="dxa"/>
            <w:tcBorders>
              <w:top w:val="single" w:sz="4" w:space="0" w:color="auto"/>
            </w:tcBorders>
          </w:tcPr>
          <w:p w14:paraId="0A63D0AF" w14:textId="77777777" w:rsidR="00654D3E" w:rsidRDefault="00654D3E" w:rsidP="00654D3E">
            <w:r>
              <w:t>Independent Reviewer/Review Team</w:t>
            </w:r>
          </w:p>
        </w:tc>
        <w:tc>
          <w:tcPr>
            <w:tcW w:w="828" w:type="dxa"/>
          </w:tcPr>
          <w:p w14:paraId="32498093" w14:textId="77777777" w:rsidR="00654D3E" w:rsidRDefault="00654D3E" w:rsidP="00654D3E">
            <w:pPr>
              <w:pStyle w:val="Table11"/>
              <w:spacing w:before="0"/>
            </w:pPr>
          </w:p>
        </w:tc>
        <w:tc>
          <w:tcPr>
            <w:tcW w:w="3762" w:type="dxa"/>
            <w:tcBorders>
              <w:top w:val="single" w:sz="4" w:space="0" w:color="auto"/>
            </w:tcBorders>
          </w:tcPr>
          <w:p w14:paraId="48D64751" w14:textId="77777777" w:rsidR="00654D3E" w:rsidRDefault="00654D3E" w:rsidP="00654D3E">
            <w:r>
              <w:t>Date</w:t>
            </w:r>
          </w:p>
        </w:tc>
      </w:tr>
      <w:tr w:rsidR="00654D3E" w:rsidRPr="00EF35A0" w14:paraId="79D68EA4" w14:textId="77777777" w:rsidTr="00654D3E">
        <w:trPr>
          <w:cantSplit/>
          <w:jc w:val="center"/>
        </w:trPr>
        <w:tc>
          <w:tcPr>
            <w:tcW w:w="4770" w:type="dxa"/>
          </w:tcPr>
          <w:p w14:paraId="04088E63" w14:textId="77777777" w:rsidR="00654D3E" w:rsidRPr="00EF35A0" w:rsidRDefault="00654D3E" w:rsidP="00654D3E">
            <w:pPr>
              <w:spacing w:before="120"/>
              <w:rPr>
                <w:b/>
              </w:rPr>
            </w:pPr>
            <w:r w:rsidRPr="00EF35A0">
              <w:rPr>
                <w:b/>
              </w:rPr>
              <w:t>Approved by</w:t>
            </w:r>
            <w:r>
              <w:rPr>
                <w:b/>
              </w:rPr>
              <w:t>:</w:t>
            </w:r>
          </w:p>
        </w:tc>
        <w:tc>
          <w:tcPr>
            <w:tcW w:w="4590" w:type="dxa"/>
            <w:gridSpan w:val="2"/>
          </w:tcPr>
          <w:p w14:paraId="574B2BA7" w14:textId="77777777" w:rsidR="00654D3E" w:rsidRPr="00EF35A0" w:rsidRDefault="00654D3E" w:rsidP="00654D3E">
            <w:pPr>
              <w:pStyle w:val="Table11"/>
              <w:spacing w:before="0"/>
              <w:rPr>
                <w:b/>
              </w:rPr>
            </w:pPr>
          </w:p>
        </w:tc>
      </w:tr>
      <w:tr w:rsidR="00654D3E" w14:paraId="01E9A65F" w14:textId="77777777" w:rsidTr="00654D3E">
        <w:trPr>
          <w:cantSplit/>
          <w:trHeight w:hRule="exact" w:val="1109"/>
          <w:jc w:val="center"/>
        </w:trPr>
        <w:tc>
          <w:tcPr>
            <w:tcW w:w="4770" w:type="dxa"/>
            <w:tcBorders>
              <w:bottom w:val="single" w:sz="4" w:space="0" w:color="auto"/>
            </w:tcBorders>
            <w:vAlign w:val="bottom"/>
          </w:tcPr>
          <w:p w14:paraId="372B15C7" w14:textId="77777777" w:rsidR="00654D3E" w:rsidRPr="00975F2A" w:rsidRDefault="00654D3E" w:rsidP="00654D3E">
            <w:pPr>
              <w:pStyle w:val="Table11"/>
              <w:spacing w:before="0" w:line="276" w:lineRule="auto"/>
              <w:rPr>
                <w:color w:val="FF0000"/>
              </w:rPr>
            </w:pPr>
            <w:r w:rsidRPr="00913147">
              <w:rPr>
                <w:color w:val="FF0000"/>
              </w:rPr>
              <w:t>[Required.</w:t>
            </w:r>
            <w:r w:rsidR="00B31450">
              <w:rPr>
                <w:color w:val="FF0000"/>
              </w:rPr>
              <w:t xml:space="preserve"> </w:t>
            </w:r>
            <w:r w:rsidRPr="00913147">
              <w:rPr>
                <w:color w:val="FF0000"/>
              </w:rPr>
              <w:t xml:space="preserve">For EDMS controlled documents, reference the </w:t>
            </w:r>
            <w:proofErr w:type="spellStart"/>
            <w:r w:rsidRPr="00913147">
              <w:rPr>
                <w:color w:val="FF0000"/>
              </w:rPr>
              <w:t>eCR</w:t>
            </w:r>
            <w:proofErr w:type="spellEnd"/>
            <w:r w:rsidRPr="00913147">
              <w:rPr>
                <w:color w:val="FF0000"/>
              </w:rPr>
              <w:t>.]</w:t>
            </w:r>
          </w:p>
        </w:tc>
        <w:tc>
          <w:tcPr>
            <w:tcW w:w="828" w:type="dxa"/>
          </w:tcPr>
          <w:p w14:paraId="0AEF31DD" w14:textId="77777777" w:rsidR="00654D3E" w:rsidRDefault="00654D3E" w:rsidP="00654D3E">
            <w:pPr>
              <w:pStyle w:val="Table11"/>
              <w:spacing w:before="0"/>
            </w:pPr>
          </w:p>
        </w:tc>
        <w:tc>
          <w:tcPr>
            <w:tcW w:w="3762" w:type="dxa"/>
            <w:tcBorders>
              <w:bottom w:val="single" w:sz="4" w:space="0" w:color="auto"/>
            </w:tcBorders>
          </w:tcPr>
          <w:p w14:paraId="1558921A" w14:textId="77777777" w:rsidR="00654D3E" w:rsidRDefault="00654D3E" w:rsidP="00654D3E">
            <w:pPr>
              <w:pStyle w:val="Table11"/>
              <w:spacing w:before="0"/>
              <w:jc w:val="center"/>
            </w:pPr>
          </w:p>
        </w:tc>
      </w:tr>
      <w:tr w:rsidR="00654D3E" w14:paraId="587870A4" w14:textId="77777777" w:rsidTr="00654D3E">
        <w:trPr>
          <w:cantSplit/>
          <w:trHeight w:val="490"/>
          <w:jc w:val="center"/>
        </w:trPr>
        <w:tc>
          <w:tcPr>
            <w:tcW w:w="4770" w:type="dxa"/>
            <w:tcBorders>
              <w:top w:val="single" w:sz="4" w:space="0" w:color="auto"/>
            </w:tcBorders>
          </w:tcPr>
          <w:p w14:paraId="7BA04374" w14:textId="77777777" w:rsidR="00654D3E" w:rsidRDefault="00654D3E" w:rsidP="00654D3E">
            <w:r>
              <w:t>IT Asset Owner</w:t>
            </w:r>
          </w:p>
        </w:tc>
        <w:tc>
          <w:tcPr>
            <w:tcW w:w="828" w:type="dxa"/>
          </w:tcPr>
          <w:p w14:paraId="4E48BB25" w14:textId="77777777" w:rsidR="00654D3E" w:rsidRDefault="00654D3E" w:rsidP="00654D3E">
            <w:pPr>
              <w:pStyle w:val="Table11"/>
              <w:spacing w:before="0"/>
            </w:pPr>
          </w:p>
        </w:tc>
        <w:tc>
          <w:tcPr>
            <w:tcW w:w="3762" w:type="dxa"/>
            <w:tcBorders>
              <w:top w:val="single" w:sz="4" w:space="0" w:color="auto"/>
            </w:tcBorders>
          </w:tcPr>
          <w:p w14:paraId="57404A8A" w14:textId="77777777" w:rsidR="00654D3E" w:rsidRDefault="00654D3E" w:rsidP="00654D3E">
            <w:r>
              <w:t>Date</w:t>
            </w:r>
          </w:p>
        </w:tc>
      </w:tr>
    </w:tbl>
    <w:p w14:paraId="1F861B9F" w14:textId="77777777" w:rsidR="00654D3E" w:rsidRDefault="00654D3E" w:rsidP="00654D3E">
      <w:pPr>
        <w:pStyle w:val="Spacer"/>
      </w:pPr>
    </w:p>
    <w:p w14:paraId="76DE66A5" w14:textId="77777777" w:rsidR="00B73A20" w:rsidRDefault="00B73A20" w:rsidP="00654D3E">
      <w:pPr>
        <w:pStyle w:val="Spacer"/>
      </w:pPr>
    </w:p>
    <w:p w14:paraId="4D14B782" w14:textId="77777777" w:rsidR="00B73A20" w:rsidRDefault="00B73A20" w:rsidP="00654D3E">
      <w:pPr>
        <w:pStyle w:val="Spacer"/>
      </w:pPr>
    </w:p>
    <w:p w14:paraId="2ED0E1E6" w14:textId="77777777" w:rsidR="00B73A20" w:rsidRDefault="00B73A20" w:rsidP="00654D3E">
      <w:pPr>
        <w:pStyle w:val="Spacer"/>
      </w:pPr>
    </w:p>
    <w:p w14:paraId="1E770F12" w14:textId="77777777" w:rsidR="00B73A20" w:rsidRDefault="00B73A20" w:rsidP="00654D3E">
      <w:pPr>
        <w:pStyle w:val="Spacer"/>
      </w:pPr>
    </w:p>
    <w:p w14:paraId="5889E933" w14:textId="77777777" w:rsidR="00B73A20" w:rsidRDefault="00B73A20" w:rsidP="00654D3E">
      <w:pPr>
        <w:pStyle w:val="Spacer"/>
      </w:pPr>
    </w:p>
    <w:p w14:paraId="3DC42431" w14:textId="77777777" w:rsidR="00B73A20" w:rsidRDefault="00B73A20" w:rsidP="00654D3E">
      <w:pPr>
        <w:pStyle w:val="Spacer"/>
      </w:pPr>
    </w:p>
    <w:p w14:paraId="28AD3D66" w14:textId="77777777" w:rsidR="00B73A20" w:rsidRDefault="00B73A20" w:rsidP="00654D3E">
      <w:pPr>
        <w:pStyle w:val="Spacer"/>
      </w:pPr>
    </w:p>
    <w:p w14:paraId="1919447A" w14:textId="77777777" w:rsidR="00B73A20" w:rsidRDefault="00B73A20" w:rsidP="00654D3E">
      <w:pPr>
        <w:pStyle w:val="Spacer"/>
      </w:pPr>
    </w:p>
    <w:p w14:paraId="7964CEAA" w14:textId="77777777" w:rsidR="00B73A20" w:rsidRDefault="00B73A20" w:rsidP="00654D3E">
      <w:pPr>
        <w:pStyle w:val="Spacer"/>
      </w:pPr>
    </w:p>
    <w:p w14:paraId="2B594180" w14:textId="77777777" w:rsidR="00B73A20" w:rsidRDefault="00B73A20" w:rsidP="00654D3E">
      <w:pPr>
        <w:pStyle w:val="Spacer"/>
      </w:pPr>
    </w:p>
    <w:p w14:paraId="1A329B27" w14:textId="77777777" w:rsidR="001A282D" w:rsidRDefault="001A282D"/>
    <w:p w14:paraId="2276DDDE" w14:textId="77777777" w:rsidR="00703F9B" w:rsidRDefault="00703F9B">
      <w:pPr>
        <w:sectPr w:rsidR="00703F9B" w:rsidSect="00307848">
          <w:headerReference w:type="default" r:id="rId9"/>
          <w:footerReference w:type="default" r:id="rId10"/>
          <w:footnotePr>
            <w:numFmt w:val="lowerLetter"/>
          </w:footnotePr>
          <w:pgSz w:w="12240" w:h="15840" w:code="1"/>
          <w:pgMar w:top="1440" w:right="1440" w:bottom="1440" w:left="1440" w:header="720" w:footer="72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512"/>
        <w:gridCol w:w="2618"/>
        <w:gridCol w:w="1440"/>
        <w:gridCol w:w="1350"/>
        <w:gridCol w:w="1440"/>
      </w:tblGrid>
      <w:tr w:rsidR="00EB5DE6" w:rsidRPr="00EB5DE6" w14:paraId="5B49B900" w14:textId="77777777" w:rsidTr="009B0708">
        <w:trPr>
          <w:cantSplit/>
          <w:trHeight w:val="255"/>
        </w:trPr>
        <w:tc>
          <w:tcPr>
            <w:tcW w:w="2512" w:type="dxa"/>
            <w:tcBorders>
              <w:bottom w:val="nil"/>
            </w:tcBorders>
          </w:tcPr>
          <w:p w14:paraId="452A580D" w14:textId="77777777" w:rsidR="00EB5DE6" w:rsidRPr="00EB5DE6" w:rsidRDefault="00EB5DE6" w:rsidP="009B0708">
            <w:pPr>
              <w:pStyle w:val="Header--9ptTNR"/>
              <w:rPr>
                <w:szCs w:val="18"/>
              </w:rPr>
            </w:pPr>
            <w:r>
              <w:rPr>
                <w:szCs w:val="18"/>
              </w:rPr>
              <w:lastRenderedPageBreak/>
              <w:t>Applicability:</w:t>
            </w:r>
          </w:p>
        </w:tc>
        <w:tc>
          <w:tcPr>
            <w:tcW w:w="2618" w:type="dxa"/>
            <w:tcBorders>
              <w:bottom w:val="nil"/>
            </w:tcBorders>
          </w:tcPr>
          <w:p w14:paraId="0480D2BA" w14:textId="77777777" w:rsidR="00EB5DE6" w:rsidRPr="00EB5DE6" w:rsidRDefault="00EB5DE6" w:rsidP="009B0708">
            <w:pPr>
              <w:pStyle w:val="Header--9ptTNR"/>
              <w:rPr>
                <w:szCs w:val="18"/>
              </w:rPr>
            </w:pPr>
            <w:r>
              <w:rPr>
                <w:szCs w:val="18"/>
              </w:rPr>
              <w:t>Plan</w:t>
            </w:r>
          </w:p>
        </w:tc>
        <w:tc>
          <w:tcPr>
            <w:tcW w:w="1440" w:type="dxa"/>
            <w:tcBorders>
              <w:bottom w:val="nil"/>
            </w:tcBorders>
          </w:tcPr>
          <w:p w14:paraId="5D20E18A" w14:textId="77777777" w:rsidR="00EB5DE6" w:rsidRPr="00EB5DE6" w:rsidRDefault="00EB5DE6" w:rsidP="009B0708">
            <w:pPr>
              <w:pStyle w:val="Header--9ptTNR"/>
              <w:rPr>
                <w:szCs w:val="18"/>
              </w:rPr>
            </w:pPr>
          </w:p>
        </w:tc>
        <w:tc>
          <w:tcPr>
            <w:tcW w:w="1350" w:type="dxa"/>
            <w:tcBorders>
              <w:bottom w:val="nil"/>
              <w:right w:val="nil"/>
            </w:tcBorders>
          </w:tcPr>
          <w:p w14:paraId="51795F45" w14:textId="77777777" w:rsidR="00EB5DE6" w:rsidRPr="00EB5DE6" w:rsidRDefault="00EB5DE6" w:rsidP="009B0708">
            <w:pPr>
              <w:pStyle w:val="Header--9ptTNR"/>
              <w:rPr>
                <w:szCs w:val="18"/>
              </w:rPr>
            </w:pPr>
            <w:proofErr w:type="spellStart"/>
            <w:r w:rsidRPr="00EB5DE6">
              <w:rPr>
                <w:szCs w:val="18"/>
              </w:rPr>
              <w:t>eCR</w:t>
            </w:r>
            <w:proofErr w:type="spellEnd"/>
            <w:r w:rsidRPr="00EB5DE6">
              <w:rPr>
                <w:szCs w:val="18"/>
              </w:rPr>
              <w:t xml:space="preserve"> Number:</w:t>
            </w:r>
          </w:p>
        </w:tc>
        <w:tc>
          <w:tcPr>
            <w:tcW w:w="1440" w:type="dxa"/>
            <w:tcBorders>
              <w:left w:val="nil"/>
              <w:bottom w:val="nil"/>
            </w:tcBorders>
          </w:tcPr>
          <w:p w14:paraId="3848C8BC" w14:textId="77777777" w:rsidR="00EB5DE6" w:rsidRPr="00EB5DE6" w:rsidRDefault="00EB5DE6" w:rsidP="009B0708">
            <w:pPr>
              <w:pStyle w:val="header--12ptTNR"/>
              <w:rPr>
                <w:sz w:val="18"/>
                <w:szCs w:val="18"/>
              </w:rPr>
            </w:pPr>
          </w:p>
        </w:tc>
      </w:tr>
      <w:tr w:rsidR="00EB5DE6" w:rsidRPr="00EB5DE6" w14:paraId="793D177F" w14:textId="77777777" w:rsidTr="009B0708">
        <w:trPr>
          <w:cantSplit/>
        </w:trPr>
        <w:tc>
          <w:tcPr>
            <w:tcW w:w="9360" w:type="dxa"/>
            <w:gridSpan w:val="5"/>
            <w:tcBorders>
              <w:left w:val="nil"/>
              <w:bottom w:val="nil"/>
              <w:right w:val="nil"/>
            </w:tcBorders>
            <w:vAlign w:val="center"/>
          </w:tcPr>
          <w:p w14:paraId="364B13A3" w14:textId="77777777" w:rsidR="00EB5DE6" w:rsidRPr="00EB5DE6" w:rsidRDefault="00EB5DE6" w:rsidP="009B0708">
            <w:pPr>
              <w:pStyle w:val="Header--9ptTNRunderline"/>
              <w:rPr>
                <w:u w:val="none"/>
              </w:rPr>
            </w:pPr>
            <w:r w:rsidRPr="00EB5DE6">
              <w:rPr>
                <w:u w:val="none"/>
              </w:rPr>
              <w:t>Manual:</w:t>
            </w:r>
          </w:p>
        </w:tc>
      </w:tr>
    </w:tbl>
    <w:p w14:paraId="37BB67B0" w14:textId="77777777" w:rsidR="005B0724" w:rsidRDefault="005B0724" w:rsidP="00506F28">
      <w:pPr>
        <w:pStyle w:val="TNRBCenter"/>
      </w:pPr>
      <w:r>
        <w:t>CONTENTS</w:t>
      </w:r>
    </w:p>
    <w:p w14:paraId="5EC09D57" w14:textId="3393762B" w:rsidR="008C5D68" w:rsidRDefault="00F8092A">
      <w:pPr>
        <w:pStyle w:val="TOC1"/>
        <w:rPr>
          <w:rFonts w:asciiTheme="minorHAnsi" w:eastAsiaTheme="minorEastAsia" w:hAnsiTheme="minorHAnsi" w:cstheme="minorBidi"/>
          <w:noProof/>
          <w:szCs w:val="24"/>
        </w:rPr>
      </w:pPr>
      <w:r>
        <w:fldChar w:fldCharType="begin"/>
      </w:r>
      <w:r w:rsidR="001A282D">
        <w:instrText xml:space="preserve"> TOC \o "1-3" \h \z \t "Header,1" </w:instrText>
      </w:r>
      <w:r>
        <w:fldChar w:fldCharType="separate"/>
      </w:r>
      <w:hyperlink w:anchor="_Toc526071943" w:history="1">
        <w:r w:rsidR="008C5D68" w:rsidRPr="00C73DD8">
          <w:rPr>
            <w:rStyle w:val="Hyperlink"/>
            <w:noProof/>
          </w:rPr>
          <w:t>1.</w:t>
        </w:r>
        <w:r w:rsidR="008C5D68">
          <w:rPr>
            <w:rFonts w:asciiTheme="minorHAnsi" w:eastAsiaTheme="minorEastAsia" w:hAnsiTheme="minorHAnsi" w:cstheme="minorBidi"/>
            <w:noProof/>
            <w:szCs w:val="24"/>
          </w:rPr>
          <w:tab/>
        </w:r>
        <w:r w:rsidR="008C5D68" w:rsidRPr="00C73DD8">
          <w:rPr>
            <w:rStyle w:val="Hyperlink"/>
            <w:noProof/>
          </w:rPr>
          <w:t>INTRODUCTION</w:t>
        </w:r>
        <w:r w:rsidR="008C5D68">
          <w:rPr>
            <w:noProof/>
            <w:webHidden/>
          </w:rPr>
          <w:tab/>
        </w:r>
        <w:r w:rsidR="008C5D68">
          <w:rPr>
            <w:noProof/>
            <w:webHidden/>
          </w:rPr>
          <w:fldChar w:fldCharType="begin"/>
        </w:r>
        <w:r w:rsidR="008C5D68">
          <w:rPr>
            <w:noProof/>
            <w:webHidden/>
          </w:rPr>
          <w:instrText xml:space="preserve"> PAGEREF _Toc526071943 \h </w:instrText>
        </w:r>
        <w:r w:rsidR="008C5D68">
          <w:rPr>
            <w:noProof/>
            <w:webHidden/>
          </w:rPr>
        </w:r>
        <w:r w:rsidR="008C5D68">
          <w:rPr>
            <w:noProof/>
            <w:webHidden/>
          </w:rPr>
          <w:fldChar w:fldCharType="separate"/>
        </w:r>
        <w:r w:rsidR="008C5D68">
          <w:rPr>
            <w:noProof/>
            <w:webHidden/>
          </w:rPr>
          <w:t>4</w:t>
        </w:r>
        <w:r w:rsidR="008C5D68">
          <w:rPr>
            <w:noProof/>
            <w:webHidden/>
          </w:rPr>
          <w:fldChar w:fldCharType="end"/>
        </w:r>
      </w:hyperlink>
    </w:p>
    <w:p w14:paraId="1E60F896" w14:textId="0C2C371D" w:rsidR="008C5D68" w:rsidRDefault="009D36F0">
      <w:pPr>
        <w:pStyle w:val="TOC2"/>
        <w:rPr>
          <w:rFonts w:asciiTheme="minorHAnsi" w:eastAsiaTheme="minorEastAsia" w:hAnsiTheme="minorHAnsi" w:cstheme="minorBidi"/>
          <w:noProof/>
          <w:szCs w:val="24"/>
        </w:rPr>
      </w:pPr>
      <w:hyperlink w:anchor="_Toc526071944" w:history="1">
        <w:r w:rsidR="008C5D68" w:rsidRPr="00C73DD8">
          <w:rPr>
            <w:rStyle w:val="Hyperlink"/>
            <w:noProof/>
          </w:rPr>
          <w:t>1.1</w:t>
        </w:r>
        <w:r w:rsidR="008C5D68">
          <w:rPr>
            <w:rFonts w:asciiTheme="minorHAnsi" w:eastAsiaTheme="minorEastAsia" w:hAnsiTheme="minorHAnsi" w:cstheme="minorBidi"/>
            <w:noProof/>
            <w:szCs w:val="24"/>
          </w:rPr>
          <w:tab/>
        </w:r>
        <w:r w:rsidR="008C5D68" w:rsidRPr="00C73DD8">
          <w:rPr>
            <w:rStyle w:val="Hyperlink"/>
            <w:noProof/>
          </w:rPr>
          <w:t>Purpose</w:t>
        </w:r>
        <w:r w:rsidR="008C5D68">
          <w:rPr>
            <w:noProof/>
            <w:webHidden/>
          </w:rPr>
          <w:tab/>
        </w:r>
        <w:r w:rsidR="008C5D68">
          <w:rPr>
            <w:noProof/>
            <w:webHidden/>
          </w:rPr>
          <w:fldChar w:fldCharType="begin"/>
        </w:r>
        <w:r w:rsidR="008C5D68">
          <w:rPr>
            <w:noProof/>
            <w:webHidden/>
          </w:rPr>
          <w:instrText xml:space="preserve"> PAGEREF _Toc526071944 \h </w:instrText>
        </w:r>
        <w:r w:rsidR="008C5D68">
          <w:rPr>
            <w:noProof/>
            <w:webHidden/>
          </w:rPr>
        </w:r>
        <w:r w:rsidR="008C5D68">
          <w:rPr>
            <w:noProof/>
            <w:webHidden/>
          </w:rPr>
          <w:fldChar w:fldCharType="separate"/>
        </w:r>
        <w:r w:rsidR="008C5D68">
          <w:rPr>
            <w:noProof/>
            <w:webHidden/>
          </w:rPr>
          <w:t>4</w:t>
        </w:r>
        <w:r w:rsidR="008C5D68">
          <w:rPr>
            <w:noProof/>
            <w:webHidden/>
          </w:rPr>
          <w:fldChar w:fldCharType="end"/>
        </w:r>
      </w:hyperlink>
    </w:p>
    <w:p w14:paraId="092D4E24" w14:textId="225D0CC9" w:rsidR="008C5D68" w:rsidRDefault="009D36F0">
      <w:pPr>
        <w:pStyle w:val="TOC2"/>
        <w:rPr>
          <w:rFonts w:asciiTheme="minorHAnsi" w:eastAsiaTheme="minorEastAsia" w:hAnsiTheme="minorHAnsi" w:cstheme="minorBidi"/>
          <w:noProof/>
          <w:szCs w:val="24"/>
        </w:rPr>
      </w:pPr>
      <w:hyperlink w:anchor="_Toc526071945" w:history="1">
        <w:r w:rsidR="008C5D68" w:rsidRPr="00C73DD8">
          <w:rPr>
            <w:rStyle w:val="Hyperlink"/>
            <w:noProof/>
          </w:rPr>
          <w:t>1.2</w:t>
        </w:r>
        <w:r w:rsidR="008C5D68">
          <w:rPr>
            <w:rFonts w:asciiTheme="minorHAnsi" w:eastAsiaTheme="minorEastAsia" w:hAnsiTheme="minorHAnsi" w:cstheme="minorBidi"/>
            <w:noProof/>
            <w:szCs w:val="24"/>
          </w:rPr>
          <w:tab/>
        </w:r>
        <w:r w:rsidR="008C5D68" w:rsidRPr="00C73DD8">
          <w:rPr>
            <w:rStyle w:val="Hyperlink"/>
            <w:noProof/>
          </w:rPr>
          <w:t>Scope</w:t>
        </w:r>
        <w:r w:rsidR="008C5D68">
          <w:rPr>
            <w:noProof/>
            <w:webHidden/>
          </w:rPr>
          <w:tab/>
        </w:r>
        <w:r w:rsidR="008C5D68">
          <w:rPr>
            <w:noProof/>
            <w:webHidden/>
          </w:rPr>
          <w:fldChar w:fldCharType="begin"/>
        </w:r>
        <w:r w:rsidR="008C5D68">
          <w:rPr>
            <w:noProof/>
            <w:webHidden/>
          </w:rPr>
          <w:instrText xml:space="preserve"> PAGEREF _Toc526071945 \h </w:instrText>
        </w:r>
        <w:r w:rsidR="008C5D68">
          <w:rPr>
            <w:noProof/>
            <w:webHidden/>
          </w:rPr>
        </w:r>
        <w:r w:rsidR="008C5D68">
          <w:rPr>
            <w:noProof/>
            <w:webHidden/>
          </w:rPr>
          <w:fldChar w:fldCharType="separate"/>
        </w:r>
        <w:r w:rsidR="008C5D68">
          <w:rPr>
            <w:noProof/>
            <w:webHidden/>
          </w:rPr>
          <w:t>4</w:t>
        </w:r>
        <w:r w:rsidR="008C5D68">
          <w:rPr>
            <w:noProof/>
            <w:webHidden/>
          </w:rPr>
          <w:fldChar w:fldCharType="end"/>
        </w:r>
      </w:hyperlink>
    </w:p>
    <w:p w14:paraId="2A1B5EAC" w14:textId="1DE4C160" w:rsidR="008C5D68" w:rsidRDefault="009D36F0">
      <w:pPr>
        <w:pStyle w:val="TOC2"/>
        <w:rPr>
          <w:rFonts w:asciiTheme="minorHAnsi" w:eastAsiaTheme="minorEastAsia" w:hAnsiTheme="minorHAnsi" w:cstheme="minorBidi"/>
          <w:noProof/>
          <w:szCs w:val="24"/>
        </w:rPr>
      </w:pPr>
      <w:hyperlink w:anchor="_Toc526071946" w:history="1">
        <w:r w:rsidR="008C5D68" w:rsidRPr="00C73DD8">
          <w:rPr>
            <w:rStyle w:val="Hyperlink"/>
            <w:noProof/>
          </w:rPr>
          <w:t>1.3</w:t>
        </w:r>
        <w:r w:rsidR="008C5D68">
          <w:rPr>
            <w:rFonts w:asciiTheme="minorHAnsi" w:eastAsiaTheme="minorEastAsia" w:hAnsiTheme="minorHAnsi" w:cstheme="minorBidi"/>
            <w:noProof/>
            <w:szCs w:val="24"/>
          </w:rPr>
          <w:tab/>
        </w:r>
        <w:r w:rsidR="008C5D68" w:rsidRPr="00C73DD8">
          <w:rPr>
            <w:rStyle w:val="Hyperlink"/>
            <w:noProof/>
          </w:rPr>
          <w:t>Limitations and Assumptions</w:t>
        </w:r>
        <w:r w:rsidR="008C5D68">
          <w:rPr>
            <w:noProof/>
            <w:webHidden/>
          </w:rPr>
          <w:tab/>
        </w:r>
        <w:r w:rsidR="008C5D68">
          <w:rPr>
            <w:noProof/>
            <w:webHidden/>
          </w:rPr>
          <w:fldChar w:fldCharType="begin"/>
        </w:r>
        <w:r w:rsidR="008C5D68">
          <w:rPr>
            <w:noProof/>
            <w:webHidden/>
          </w:rPr>
          <w:instrText xml:space="preserve"> PAGEREF _Toc526071946 \h </w:instrText>
        </w:r>
        <w:r w:rsidR="008C5D68">
          <w:rPr>
            <w:noProof/>
            <w:webHidden/>
          </w:rPr>
        </w:r>
        <w:r w:rsidR="008C5D68">
          <w:rPr>
            <w:noProof/>
            <w:webHidden/>
          </w:rPr>
          <w:fldChar w:fldCharType="separate"/>
        </w:r>
        <w:r w:rsidR="008C5D68">
          <w:rPr>
            <w:noProof/>
            <w:webHidden/>
          </w:rPr>
          <w:t>4</w:t>
        </w:r>
        <w:r w:rsidR="008C5D68">
          <w:rPr>
            <w:noProof/>
            <w:webHidden/>
          </w:rPr>
          <w:fldChar w:fldCharType="end"/>
        </w:r>
      </w:hyperlink>
    </w:p>
    <w:p w14:paraId="770BAAAC" w14:textId="47A2FCC0" w:rsidR="008C5D68" w:rsidRDefault="009D36F0">
      <w:pPr>
        <w:pStyle w:val="TOC1"/>
        <w:rPr>
          <w:rFonts w:asciiTheme="minorHAnsi" w:eastAsiaTheme="minorEastAsia" w:hAnsiTheme="minorHAnsi" w:cstheme="minorBidi"/>
          <w:noProof/>
          <w:szCs w:val="24"/>
        </w:rPr>
      </w:pPr>
      <w:hyperlink w:anchor="_Toc526071947" w:history="1">
        <w:r w:rsidR="008C5D68" w:rsidRPr="00C73DD8">
          <w:rPr>
            <w:rStyle w:val="Hyperlink"/>
            <w:noProof/>
          </w:rPr>
          <w:t>2.</w:t>
        </w:r>
        <w:r w:rsidR="008C5D68">
          <w:rPr>
            <w:rFonts w:asciiTheme="minorHAnsi" w:eastAsiaTheme="minorEastAsia" w:hAnsiTheme="minorHAnsi" w:cstheme="minorBidi"/>
            <w:noProof/>
            <w:szCs w:val="24"/>
          </w:rPr>
          <w:tab/>
        </w:r>
        <w:r w:rsidR="008C5D68" w:rsidRPr="00C73DD8">
          <w:rPr>
            <w:rStyle w:val="Hyperlink"/>
            <w:noProof/>
          </w:rPr>
          <w:t>REFERENCES</w:t>
        </w:r>
        <w:r w:rsidR="008C5D68">
          <w:rPr>
            <w:noProof/>
            <w:webHidden/>
          </w:rPr>
          <w:tab/>
        </w:r>
        <w:r w:rsidR="008C5D68">
          <w:rPr>
            <w:noProof/>
            <w:webHidden/>
          </w:rPr>
          <w:fldChar w:fldCharType="begin"/>
        </w:r>
        <w:r w:rsidR="008C5D68">
          <w:rPr>
            <w:noProof/>
            <w:webHidden/>
          </w:rPr>
          <w:instrText xml:space="preserve"> PAGEREF _Toc526071947 \h </w:instrText>
        </w:r>
        <w:r w:rsidR="008C5D68">
          <w:rPr>
            <w:noProof/>
            <w:webHidden/>
          </w:rPr>
        </w:r>
        <w:r w:rsidR="008C5D68">
          <w:rPr>
            <w:noProof/>
            <w:webHidden/>
          </w:rPr>
          <w:fldChar w:fldCharType="separate"/>
        </w:r>
        <w:r w:rsidR="008C5D68">
          <w:rPr>
            <w:noProof/>
            <w:webHidden/>
          </w:rPr>
          <w:t>5</w:t>
        </w:r>
        <w:r w:rsidR="008C5D68">
          <w:rPr>
            <w:noProof/>
            <w:webHidden/>
          </w:rPr>
          <w:fldChar w:fldCharType="end"/>
        </w:r>
      </w:hyperlink>
    </w:p>
    <w:p w14:paraId="159F7F8C" w14:textId="75D0FBB7" w:rsidR="008C5D68" w:rsidRDefault="009D36F0">
      <w:pPr>
        <w:pStyle w:val="TOC1"/>
        <w:rPr>
          <w:rFonts w:asciiTheme="minorHAnsi" w:eastAsiaTheme="minorEastAsia" w:hAnsiTheme="minorHAnsi" w:cstheme="minorBidi"/>
          <w:noProof/>
          <w:szCs w:val="24"/>
        </w:rPr>
      </w:pPr>
      <w:hyperlink w:anchor="_Toc526071948" w:history="1">
        <w:r w:rsidR="008C5D68" w:rsidRPr="00C73DD8">
          <w:rPr>
            <w:rStyle w:val="Hyperlink"/>
            <w:noProof/>
          </w:rPr>
          <w:t>3.</w:t>
        </w:r>
        <w:r w:rsidR="008C5D68">
          <w:rPr>
            <w:rFonts w:asciiTheme="minorHAnsi" w:eastAsiaTheme="minorEastAsia" w:hAnsiTheme="minorHAnsi" w:cstheme="minorBidi"/>
            <w:noProof/>
            <w:szCs w:val="24"/>
          </w:rPr>
          <w:tab/>
        </w:r>
        <w:r w:rsidR="008C5D68" w:rsidRPr="00C73DD8">
          <w:rPr>
            <w:rStyle w:val="Hyperlink"/>
            <w:noProof/>
          </w:rPr>
          <w:t>DEFINITIONS AND ACRONYMS</w:t>
        </w:r>
        <w:r w:rsidR="008C5D68">
          <w:rPr>
            <w:noProof/>
            <w:webHidden/>
          </w:rPr>
          <w:tab/>
        </w:r>
        <w:r w:rsidR="008C5D68">
          <w:rPr>
            <w:noProof/>
            <w:webHidden/>
          </w:rPr>
          <w:fldChar w:fldCharType="begin"/>
        </w:r>
        <w:r w:rsidR="008C5D68">
          <w:rPr>
            <w:noProof/>
            <w:webHidden/>
          </w:rPr>
          <w:instrText xml:space="preserve"> PAGEREF _Toc526071948 \h </w:instrText>
        </w:r>
        <w:r w:rsidR="008C5D68">
          <w:rPr>
            <w:noProof/>
            <w:webHidden/>
          </w:rPr>
        </w:r>
        <w:r w:rsidR="008C5D68">
          <w:rPr>
            <w:noProof/>
            <w:webHidden/>
          </w:rPr>
          <w:fldChar w:fldCharType="separate"/>
        </w:r>
        <w:r w:rsidR="008C5D68">
          <w:rPr>
            <w:noProof/>
            <w:webHidden/>
          </w:rPr>
          <w:t>6</w:t>
        </w:r>
        <w:r w:rsidR="008C5D68">
          <w:rPr>
            <w:noProof/>
            <w:webHidden/>
          </w:rPr>
          <w:fldChar w:fldCharType="end"/>
        </w:r>
      </w:hyperlink>
    </w:p>
    <w:p w14:paraId="22ECE977" w14:textId="31B6DD6B" w:rsidR="008C5D68" w:rsidRDefault="009D36F0">
      <w:pPr>
        <w:pStyle w:val="TOC2"/>
        <w:rPr>
          <w:rFonts w:asciiTheme="minorHAnsi" w:eastAsiaTheme="minorEastAsia" w:hAnsiTheme="minorHAnsi" w:cstheme="minorBidi"/>
          <w:noProof/>
          <w:szCs w:val="24"/>
        </w:rPr>
      </w:pPr>
      <w:hyperlink w:anchor="_Toc526071949" w:history="1">
        <w:r w:rsidR="008C5D68" w:rsidRPr="00C73DD8">
          <w:rPr>
            <w:rStyle w:val="Hyperlink"/>
            <w:noProof/>
          </w:rPr>
          <w:t>3.1</w:t>
        </w:r>
        <w:r w:rsidR="008C5D68">
          <w:rPr>
            <w:rFonts w:asciiTheme="minorHAnsi" w:eastAsiaTheme="minorEastAsia" w:hAnsiTheme="minorHAnsi" w:cstheme="minorBidi"/>
            <w:noProof/>
            <w:szCs w:val="24"/>
          </w:rPr>
          <w:tab/>
        </w:r>
        <w:r w:rsidR="008C5D68" w:rsidRPr="00C73DD8">
          <w:rPr>
            <w:rStyle w:val="Hyperlink"/>
            <w:noProof/>
          </w:rPr>
          <w:t>Definitions</w:t>
        </w:r>
        <w:r w:rsidR="008C5D68">
          <w:rPr>
            <w:noProof/>
            <w:webHidden/>
          </w:rPr>
          <w:tab/>
        </w:r>
        <w:r w:rsidR="008C5D68">
          <w:rPr>
            <w:noProof/>
            <w:webHidden/>
          </w:rPr>
          <w:fldChar w:fldCharType="begin"/>
        </w:r>
        <w:r w:rsidR="008C5D68">
          <w:rPr>
            <w:noProof/>
            <w:webHidden/>
          </w:rPr>
          <w:instrText xml:space="preserve"> PAGEREF _Toc526071949 \h </w:instrText>
        </w:r>
        <w:r w:rsidR="008C5D68">
          <w:rPr>
            <w:noProof/>
            <w:webHidden/>
          </w:rPr>
        </w:r>
        <w:r w:rsidR="008C5D68">
          <w:rPr>
            <w:noProof/>
            <w:webHidden/>
          </w:rPr>
          <w:fldChar w:fldCharType="separate"/>
        </w:r>
        <w:r w:rsidR="008C5D68">
          <w:rPr>
            <w:noProof/>
            <w:webHidden/>
          </w:rPr>
          <w:t>6</w:t>
        </w:r>
        <w:r w:rsidR="008C5D68">
          <w:rPr>
            <w:noProof/>
            <w:webHidden/>
          </w:rPr>
          <w:fldChar w:fldCharType="end"/>
        </w:r>
      </w:hyperlink>
    </w:p>
    <w:p w14:paraId="75C53845" w14:textId="1203DECD" w:rsidR="008C5D68" w:rsidRDefault="009D36F0">
      <w:pPr>
        <w:pStyle w:val="TOC2"/>
        <w:rPr>
          <w:rFonts w:asciiTheme="minorHAnsi" w:eastAsiaTheme="minorEastAsia" w:hAnsiTheme="minorHAnsi" w:cstheme="minorBidi"/>
          <w:noProof/>
          <w:szCs w:val="24"/>
        </w:rPr>
      </w:pPr>
      <w:hyperlink w:anchor="_Toc526071950" w:history="1">
        <w:r w:rsidR="008C5D68" w:rsidRPr="00C73DD8">
          <w:rPr>
            <w:rStyle w:val="Hyperlink"/>
            <w:noProof/>
          </w:rPr>
          <w:t>3.2</w:t>
        </w:r>
        <w:r w:rsidR="008C5D68">
          <w:rPr>
            <w:rFonts w:asciiTheme="minorHAnsi" w:eastAsiaTheme="minorEastAsia" w:hAnsiTheme="minorHAnsi" w:cstheme="minorBidi"/>
            <w:noProof/>
            <w:szCs w:val="24"/>
          </w:rPr>
          <w:tab/>
        </w:r>
        <w:r w:rsidR="008C5D68" w:rsidRPr="00C73DD8">
          <w:rPr>
            <w:rStyle w:val="Hyperlink"/>
            <w:noProof/>
          </w:rPr>
          <w:t>Acronyms</w:t>
        </w:r>
        <w:r w:rsidR="008C5D68">
          <w:rPr>
            <w:noProof/>
            <w:webHidden/>
          </w:rPr>
          <w:tab/>
        </w:r>
        <w:r w:rsidR="008C5D68">
          <w:rPr>
            <w:noProof/>
            <w:webHidden/>
          </w:rPr>
          <w:fldChar w:fldCharType="begin"/>
        </w:r>
        <w:r w:rsidR="008C5D68">
          <w:rPr>
            <w:noProof/>
            <w:webHidden/>
          </w:rPr>
          <w:instrText xml:space="preserve"> PAGEREF _Toc526071950 \h </w:instrText>
        </w:r>
        <w:r w:rsidR="008C5D68">
          <w:rPr>
            <w:noProof/>
            <w:webHidden/>
          </w:rPr>
        </w:r>
        <w:r w:rsidR="008C5D68">
          <w:rPr>
            <w:noProof/>
            <w:webHidden/>
          </w:rPr>
          <w:fldChar w:fldCharType="separate"/>
        </w:r>
        <w:r w:rsidR="008C5D68">
          <w:rPr>
            <w:noProof/>
            <w:webHidden/>
          </w:rPr>
          <w:t>11</w:t>
        </w:r>
        <w:r w:rsidR="008C5D68">
          <w:rPr>
            <w:noProof/>
            <w:webHidden/>
          </w:rPr>
          <w:fldChar w:fldCharType="end"/>
        </w:r>
      </w:hyperlink>
    </w:p>
    <w:p w14:paraId="2A0C9831" w14:textId="552F5D9C" w:rsidR="008C5D68" w:rsidRDefault="009D36F0">
      <w:pPr>
        <w:pStyle w:val="TOC1"/>
        <w:rPr>
          <w:rFonts w:asciiTheme="minorHAnsi" w:eastAsiaTheme="minorEastAsia" w:hAnsiTheme="minorHAnsi" w:cstheme="minorBidi"/>
          <w:noProof/>
          <w:szCs w:val="24"/>
        </w:rPr>
      </w:pPr>
      <w:hyperlink w:anchor="_Toc526071951" w:history="1">
        <w:r w:rsidR="008C5D68" w:rsidRPr="00C73DD8">
          <w:rPr>
            <w:rStyle w:val="Hyperlink"/>
            <w:noProof/>
          </w:rPr>
          <w:t>4.</w:t>
        </w:r>
        <w:r w:rsidR="008C5D68">
          <w:rPr>
            <w:rFonts w:asciiTheme="minorHAnsi" w:eastAsiaTheme="minorEastAsia" w:hAnsiTheme="minorHAnsi" w:cstheme="minorBidi"/>
            <w:noProof/>
            <w:szCs w:val="24"/>
          </w:rPr>
          <w:tab/>
        </w:r>
        <w:r w:rsidR="008C5D68" w:rsidRPr="00C73DD8">
          <w:rPr>
            <w:rStyle w:val="Hyperlink"/>
            <w:noProof/>
          </w:rPr>
          <w:t>MANAGEMENT</w:t>
        </w:r>
        <w:r w:rsidR="008C5D68">
          <w:rPr>
            <w:noProof/>
            <w:webHidden/>
          </w:rPr>
          <w:tab/>
        </w:r>
        <w:r w:rsidR="008C5D68">
          <w:rPr>
            <w:noProof/>
            <w:webHidden/>
          </w:rPr>
          <w:fldChar w:fldCharType="begin"/>
        </w:r>
        <w:r w:rsidR="008C5D68">
          <w:rPr>
            <w:noProof/>
            <w:webHidden/>
          </w:rPr>
          <w:instrText xml:space="preserve"> PAGEREF _Toc526071951 \h </w:instrText>
        </w:r>
        <w:r w:rsidR="008C5D68">
          <w:rPr>
            <w:noProof/>
            <w:webHidden/>
          </w:rPr>
        </w:r>
        <w:r w:rsidR="008C5D68">
          <w:rPr>
            <w:noProof/>
            <w:webHidden/>
          </w:rPr>
          <w:fldChar w:fldCharType="separate"/>
        </w:r>
        <w:r w:rsidR="008C5D68">
          <w:rPr>
            <w:noProof/>
            <w:webHidden/>
          </w:rPr>
          <w:t>12</w:t>
        </w:r>
        <w:r w:rsidR="008C5D68">
          <w:rPr>
            <w:noProof/>
            <w:webHidden/>
          </w:rPr>
          <w:fldChar w:fldCharType="end"/>
        </w:r>
      </w:hyperlink>
    </w:p>
    <w:p w14:paraId="403763A5" w14:textId="3EFC2E80" w:rsidR="008C5D68" w:rsidRDefault="009D36F0">
      <w:pPr>
        <w:pStyle w:val="TOC2"/>
        <w:rPr>
          <w:rFonts w:asciiTheme="minorHAnsi" w:eastAsiaTheme="minorEastAsia" w:hAnsiTheme="minorHAnsi" w:cstheme="minorBidi"/>
          <w:noProof/>
          <w:szCs w:val="24"/>
        </w:rPr>
      </w:pPr>
      <w:hyperlink w:anchor="_Toc526071952" w:history="1">
        <w:r w:rsidR="008C5D68" w:rsidRPr="00C73DD8">
          <w:rPr>
            <w:rStyle w:val="Hyperlink"/>
            <w:noProof/>
          </w:rPr>
          <w:t>4.1</w:t>
        </w:r>
        <w:r w:rsidR="008C5D68">
          <w:rPr>
            <w:rFonts w:asciiTheme="minorHAnsi" w:eastAsiaTheme="minorEastAsia" w:hAnsiTheme="minorHAnsi" w:cstheme="minorBidi"/>
            <w:noProof/>
            <w:szCs w:val="24"/>
          </w:rPr>
          <w:tab/>
        </w:r>
        <w:r w:rsidR="008C5D68" w:rsidRPr="00C73DD8">
          <w:rPr>
            <w:rStyle w:val="Hyperlink"/>
            <w:noProof/>
          </w:rPr>
          <w:t>Roles and Responsibilities</w:t>
        </w:r>
        <w:r w:rsidR="008C5D68">
          <w:rPr>
            <w:noProof/>
            <w:webHidden/>
          </w:rPr>
          <w:tab/>
        </w:r>
        <w:r w:rsidR="008C5D68">
          <w:rPr>
            <w:noProof/>
            <w:webHidden/>
          </w:rPr>
          <w:fldChar w:fldCharType="begin"/>
        </w:r>
        <w:r w:rsidR="008C5D68">
          <w:rPr>
            <w:noProof/>
            <w:webHidden/>
          </w:rPr>
          <w:instrText xml:space="preserve"> PAGEREF _Toc526071952 \h </w:instrText>
        </w:r>
        <w:r w:rsidR="008C5D68">
          <w:rPr>
            <w:noProof/>
            <w:webHidden/>
          </w:rPr>
        </w:r>
        <w:r w:rsidR="008C5D68">
          <w:rPr>
            <w:noProof/>
            <w:webHidden/>
          </w:rPr>
          <w:fldChar w:fldCharType="separate"/>
        </w:r>
        <w:r w:rsidR="008C5D68">
          <w:rPr>
            <w:noProof/>
            <w:webHidden/>
          </w:rPr>
          <w:t>12</w:t>
        </w:r>
        <w:r w:rsidR="008C5D68">
          <w:rPr>
            <w:noProof/>
            <w:webHidden/>
          </w:rPr>
          <w:fldChar w:fldCharType="end"/>
        </w:r>
      </w:hyperlink>
    </w:p>
    <w:p w14:paraId="27F69499" w14:textId="1238709F" w:rsidR="008C5D68" w:rsidRDefault="009D36F0">
      <w:pPr>
        <w:pStyle w:val="TOC2"/>
        <w:rPr>
          <w:rFonts w:asciiTheme="minorHAnsi" w:eastAsiaTheme="minorEastAsia" w:hAnsiTheme="minorHAnsi" w:cstheme="minorBidi"/>
          <w:noProof/>
          <w:szCs w:val="24"/>
        </w:rPr>
      </w:pPr>
      <w:hyperlink w:anchor="_Toc526071953" w:history="1">
        <w:r w:rsidR="008C5D68" w:rsidRPr="00C73DD8">
          <w:rPr>
            <w:rStyle w:val="Hyperlink"/>
            <w:noProof/>
          </w:rPr>
          <w:t>4.2</w:t>
        </w:r>
        <w:r w:rsidR="008C5D68">
          <w:rPr>
            <w:rFonts w:asciiTheme="minorHAnsi" w:eastAsiaTheme="minorEastAsia" w:hAnsiTheme="minorHAnsi" w:cstheme="minorBidi"/>
            <w:noProof/>
            <w:szCs w:val="24"/>
          </w:rPr>
          <w:tab/>
        </w:r>
        <w:r w:rsidR="008C5D68" w:rsidRPr="00C73DD8">
          <w:rPr>
            <w:rStyle w:val="Hyperlink"/>
            <w:noProof/>
          </w:rPr>
          <w:t>Applicable Policies, Directives, and Procedures</w:t>
        </w:r>
        <w:r w:rsidR="008C5D68">
          <w:rPr>
            <w:noProof/>
            <w:webHidden/>
          </w:rPr>
          <w:tab/>
        </w:r>
        <w:r w:rsidR="008C5D68">
          <w:rPr>
            <w:noProof/>
            <w:webHidden/>
          </w:rPr>
          <w:fldChar w:fldCharType="begin"/>
        </w:r>
        <w:r w:rsidR="008C5D68">
          <w:rPr>
            <w:noProof/>
            <w:webHidden/>
          </w:rPr>
          <w:instrText xml:space="preserve"> PAGEREF _Toc526071953 \h </w:instrText>
        </w:r>
        <w:r w:rsidR="008C5D68">
          <w:rPr>
            <w:noProof/>
            <w:webHidden/>
          </w:rPr>
        </w:r>
        <w:r w:rsidR="008C5D68">
          <w:rPr>
            <w:noProof/>
            <w:webHidden/>
          </w:rPr>
          <w:fldChar w:fldCharType="separate"/>
        </w:r>
        <w:r w:rsidR="008C5D68">
          <w:rPr>
            <w:noProof/>
            <w:webHidden/>
          </w:rPr>
          <w:t>12</w:t>
        </w:r>
        <w:r w:rsidR="008C5D68">
          <w:rPr>
            <w:noProof/>
            <w:webHidden/>
          </w:rPr>
          <w:fldChar w:fldCharType="end"/>
        </w:r>
      </w:hyperlink>
    </w:p>
    <w:p w14:paraId="39AF7B63" w14:textId="6F69F6FB" w:rsidR="008C5D68" w:rsidRDefault="009D36F0">
      <w:pPr>
        <w:pStyle w:val="TOC1"/>
        <w:rPr>
          <w:rFonts w:asciiTheme="minorHAnsi" w:eastAsiaTheme="minorEastAsia" w:hAnsiTheme="minorHAnsi" w:cstheme="minorBidi"/>
          <w:noProof/>
          <w:szCs w:val="24"/>
        </w:rPr>
      </w:pPr>
      <w:hyperlink w:anchor="_Toc526071954" w:history="1">
        <w:r w:rsidR="008C5D68" w:rsidRPr="00C73DD8">
          <w:rPr>
            <w:rStyle w:val="Hyperlink"/>
            <w:noProof/>
          </w:rPr>
          <w:t>5.</w:t>
        </w:r>
        <w:r w:rsidR="008C5D68">
          <w:rPr>
            <w:rFonts w:asciiTheme="minorHAnsi" w:eastAsiaTheme="minorEastAsia" w:hAnsiTheme="minorHAnsi" w:cstheme="minorBidi"/>
            <w:noProof/>
            <w:szCs w:val="24"/>
          </w:rPr>
          <w:tab/>
        </w:r>
        <w:r w:rsidR="008C5D68" w:rsidRPr="00C73DD8">
          <w:rPr>
            <w:rStyle w:val="Hyperlink"/>
            <w:noProof/>
          </w:rPr>
          <w:t>CM ACTIVITIES</w:t>
        </w:r>
        <w:r w:rsidR="008C5D68">
          <w:rPr>
            <w:noProof/>
            <w:webHidden/>
          </w:rPr>
          <w:tab/>
        </w:r>
        <w:r w:rsidR="008C5D68">
          <w:rPr>
            <w:noProof/>
            <w:webHidden/>
          </w:rPr>
          <w:fldChar w:fldCharType="begin"/>
        </w:r>
        <w:r w:rsidR="008C5D68">
          <w:rPr>
            <w:noProof/>
            <w:webHidden/>
          </w:rPr>
          <w:instrText xml:space="preserve"> PAGEREF _Toc526071954 \h </w:instrText>
        </w:r>
        <w:r w:rsidR="008C5D68">
          <w:rPr>
            <w:noProof/>
            <w:webHidden/>
          </w:rPr>
        </w:r>
        <w:r w:rsidR="008C5D68">
          <w:rPr>
            <w:noProof/>
            <w:webHidden/>
          </w:rPr>
          <w:fldChar w:fldCharType="separate"/>
        </w:r>
        <w:r w:rsidR="008C5D68">
          <w:rPr>
            <w:noProof/>
            <w:webHidden/>
          </w:rPr>
          <w:t>12</w:t>
        </w:r>
        <w:r w:rsidR="008C5D68">
          <w:rPr>
            <w:noProof/>
            <w:webHidden/>
          </w:rPr>
          <w:fldChar w:fldCharType="end"/>
        </w:r>
      </w:hyperlink>
    </w:p>
    <w:p w14:paraId="1C1D5B96" w14:textId="7D404C87" w:rsidR="008C5D68" w:rsidRDefault="009D36F0">
      <w:pPr>
        <w:pStyle w:val="TOC2"/>
        <w:rPr>
          <w:rFonts w:asciiTheme="minorHAnsi" w:eastAsiaTheme="minorEastAsia" w:hAnsiTheme="minorHAnsi" w:cstheme="minorBidi"/>
          <w:noProof/>
          <w:szCs w:val="24"/>
        </w:rPr>
      </w:pPr>
      <w:hyperlink w:anchor="_Toc526071955" w:history="1">
        <w:r w:rsidR="008C5D68" w:rsidRPr="00C73DD8">
          <w:rPr>
            <w:rStyle w:val="Hyperlink"/>
            <w:noProof/>
          </w:rPr>
          <w:t>5.1</w:t>
        </w:r>
        <w:r w:rsidR="008C5D68">
          <w:rPr>
            <w:rFonts w:asciiTheme="minorHAnsi" w:eastAsiaTheme="minorEastAsia" w:hAnsiTheme="minorHAnsi" w:cstheme="minorBidi"/>
            <w:noProof/>
            <w:szCs w:val="24"/>
          </w:rPr>
          <w:tab/>
        </w:r>
        <w:r w:rsidR="008C5D68" w:rsidRPr="00C73DD8">
          <w:rPr>
            <w:rStyle w:val="Hyperlink"/>
            <w:noProof/>
          </w:rPr>
          <w:t>Configuration Identification</w:t>
        </w:r>
        <w:r w:rsidR="008C5D68">
          <w:rPr>
            <w:noProof/>
            <w:webHidden/>
          </w:rPr>
          <w:tab/>
        </w:r>
        <w:r w:rsidR="008C5D68">
          <w:rPr>
            <w:noProof/>
            <w:webHidden/>
          </w:rPr>
          <w:fldChar w:fldCharType="begin"/>
        </w:r>
        <w:r w:rsidR="008C5D68">
          <w:rPr>
            <w:noProof/>
            <w:webHidden/>
          </w:rPr>
          <w:instrText xml:space="preserve"> PAGEREF _Toc526071955 \h </w:instrText>
        </w:r>
        <w:r w:rsidR="008C5D68">
          <w:rPr>
            <w:noProof/>
            <w:webHidden/>
          </w:rPr>
        </w:r>
        <w:r w:rsidR="008C5D68">
          <w:rPr>
            <w:noProof/>
            <w:webHidden/>
          </w:rPr>
          <w:fldChar w:fldCharType="separate"/>
        </w:r>
        <w:r w:rsidR="008C5D68">
          <w:rPr>
            <w:noProof/>
            <w:webHidden/>
          </w:rPr>
          <w:t>13</w:t>
        </w:r>
        <w:r w:rsidR="008C5D68">
          <w:rPr>
            <w:noProof/>
            <w:webHidden/>
          </w:rPr>
          <w:fldChar w:fldCharType="end"/>
        </w:r>
      </w:hyperlink>
    </w:p>
    <w:p w14:paraId="2D4F3C12" w14:textId="22A7CF7E" w:rsidR="008C5D68" w:rsidRDefault="009D36F0">
      <w:pPr>
        <w:pStyle w:val="TOC3"/>
        <w:rPr>
          <w:rFonts w:asciiTheme="minorHAnsi" w:eastAsiaTheme="minorEastAsia" w:hAnsiTheme="minorHAnsi" w:cstheme="minorBidi"/>
          <w:noProof/>
          <w:szCs w:val="24"/>
        </w:rPr>
      </w:pPr>
      <w:hyperlink w:anchor="_Toc526071956" w:history="1">
        <w:r w:rsidR="008C5D68" w:rsidRPr="00C73DD8">
          <w:rPr>
            <w:rStyle w:val="Hyperlink"/>
            <w:noProof/>
          </w:rPr>
          <w:t>5.1.1</w:t>
        </w:r>
        <w:r w:rsidR="008C5D68">
          <w:rPr>
            <w:rFonts w:asciiTheme="minorHAnsi" w:eastAsiaTheme="minorEastAsia" w:hAnsiTheme="minorHAnsi" w:cstheme="minorBidi"/>
            <w:noProof/>
            <w:szCs w:val="24"/>
          </w:rPr>
          <w:tab/>
        </w:r>
        <w:r w:rsidR="008C5D68" w:rsidRPr="00C73DD8">
          <w:rPr>
            <w:rStyle w:val="Hyperlink"/>
            <w:noProof/>
          </w:rPr>
          <w:t>Identifying Configuration Items</w:t>
        </w:r>
        <w:r w:rsidR="008C5D68">
          <w:rPr>
            <w:noProof/>
            <w:webHidden/>
          </w:rPr>
          <w:tab/>
        </w:r>
        <w:r w:rsidR="008C5D68">
          <w:rPr>
            <w:noProof/>
            <w:webHidden/>
          </w:rPr>
          <w:fldChar w:fldCharType="begin"/>
        </w:r>
        <w:r w:rsidR="008C5D68">
          <w:rPr>
            <w:noProof/>
            <w:webHidden/>
          </w:rPr>
          <w:instrText xml:space="preserve"> PAGEREF _Toc526071956 \h </w:instrText>
        </w:r>
        <w:r w:rsidR="008C5D68">
          <w:rPr>
            <w:noProof/>
            <w:webHidden/>
          </w:rPr>
        </w:r>
        <w:r w:rsidR="008C5D68">
          <w:rPr>
            <w:noProof/>
            <w:webHidden/>
          </w:rPr>
          <w:fldChar w:fldCharType="separate"/>
        </w:r>
        <w:r w:rsidR="008C5D68">
          <w:rPr>
            <w:noProof/>
            <w:webHidden/>
          </w:rPr>
          <w:t>13</w:t>
        </w:r>
        <w:r w:rsidR="008C5D68">
          <w:rPr>
            <w:noProof/>
            <w:webHidden/>
          </w:rPr>
          <w:fldChar w:fldCharType="end"/>
        </w:r>
      </w:hyperlink>
    </w:p>
    <w:p w14:paraId="53C04951" w14:textId="489E1AC3" w:rsidR="008C5D68" w:rsidRDefault="009D36F0">
      <w:pPr>
        <w:pStyle w:val="TOC3"/>
        <w:rPr>
          <w:rFonts w:asciiTheme="minorHAnsi" w:eastAsiaTheme="minorEastAsia" w:hAnsiTheme="minorHAnsi" w:cstheme="minorBidi"/>
          <w:noProof/>
          <w:szCs w:val="24"/>
        </w:rPr>
      </w:pPr>
      <w:hyperlink w:anchor="_Toc526071957" w:history="1">
        <w:r w:rsidR="008C5D68" w:rsidRPr="00C73DD8">
          <w:rPr>
            <w:rStyle w:val="Hyperlink"/>
            <w:noProof/>
          </w:rPr>
          <w:t>5.1.2</w:t>
        </w:r>
        <w:r w:rsidR="008C5D68">
          <w:rPr>
            <w:rFonts w:asciiTheme="minorHAnsi" w:eastAsiaTheme="minorEastAsia" w:hAnsiTheme="minorHAnsi" w:cstheme="minorBidi"/>
            <w:noProof/>
            <w:szCs w:val="24"/>
          </w:rPr>
          <w:tab/>
        </w:r>
        <w:r w:rsidR="008C5D68" w:rsidRPr="00C73DD8">
          <w:rPr>
            <w:rStyle w:val="Hyperlink"/>
            <w:noProof/>
          </w:rPr>
          <w:t>Naming Configuration Items</w:t>
        </w:r>
        <w:r w:rsidR="008C5D68">
          <w:rPr>
            <w:noProof/>
            <w:webHidden/>
          </w:rPr>
          <w:tab/>
        </w:r>
        <w:r w:rsidR="008C5D68">
          <w:rPr>
            <w:noProof/>
            <w:webHidden/>
          </w:rPr>
          <w:fldChar w:fldCharType="begin"/>
        </w:r>
        <w:r w:rsidR="008C5D68">
          <w:rPr>
            <w:noProof/>
            <w:webHidden/>
          </w:rPr>
          <w:instrText xml:space="preserve"> PAGEREF _Toc526071957 \h </w:instrText>
        </w:r>
        <w:r w:rsidR="008C5D68">
          <w:rPr>
            <w:noProof/>
            <w:webHidden/>
          </w:rPr>
        </w:r>
        <w:r w:rsidR="008C5D68">
          <w:rPr>
            <w:noProof/>
            <w:webHidden/>
          </w:rPr>
          <w:fldChar w:fldCharType="separate"/>
        </w:r>
        <w:r w:rsidR="008C5D68">
          <w:rPr>
            <w:noProof/>
            <w:webHidden/>
          </w:rPr>
          <w:t>13</w:t>
        </w:r>
        <w:r w:rsidR="008C5D68">
          <w:rPr>
            <w:noProof/>
            <w:webHidden/>
          </w:rPr>
          <w:fldChar w:fldCharType="end"/>
        </w:r>
      </w:hyperlink>
    </w:p>
    <w:p w14:paraId="12C98CE8" w14:textId="14703C50" w:rsidR="008C5D68" w:rsidRDefault="009D36F0">
      <w:pPr>
        <w:pStyle w:val="TOC3"/>
        <w:rPr>
          <w:rFonts w:asciiTheme="minorHAnsi" w:eastAsiaTheme="minorEastAsia" w:hAnsiTheme="minorHAnsi" w:cstheme="minorBidi"/>
          <w:noProof/>
          <w:szCs w:val="24"/>
        </w:rPr>
      </w:pPr>
      <w:hyperlink w:anchor="_Toc526071958" w:history="1">
        <w:r w:rsidR="008C5D68" w:rsidRPr="00C73DD8">
          <w:rPr>
            <w:rStyle w:val="Hyperlink"/>
            <w:noProof/>
          </w:rPr>
          <w:t>5.1.3</w:t>
        </w:r>
        <w:r w:rsidR="008C5D68">
          <w:rPr>
            <w:rFonts w:asciiTheme="minorHAnsi" w:eastAsiaTheme="minorEastAsia" w:hAnsiTheme="minorHAnsi" w:cstheme="minorBidi"/>
            <w:noProof/>
            <w:szCs w:val="24"/>
          </w:rPr>
          <w:tab/>
        </w:r>
        <w:r w:rsidR="008C5D68" w:rsidRPr="00C73DD8">
          <w:rPr>
            <w:rStyle w:val="Hyperlink"/>
            <w:noProof/>
          </w:rPr>
          <w:t>Acquiring Configuration Items</w:t>
        </w:r>
        <w:r w:rsidR="008C5D68">
          <w:rPr>
            <w:noProof/>
            <w:webHidden/>
          </w:rPr>
          <w:tab/>
        </w:r>
        <w:r w:rsidR="008C5D68">
          <w:rPr>
            <w:noProof/>
            <w:webHidden/>
          </w:rPr>
          <w:fldChar w:fldCharType="begin"/>
        </w:r>
        <w:r w:rsidR="008C5D68">
          <w:rPr>
            <w:noProof/>
            <w:webHidden/>
          </w:rPr>
          <w:instrText xml:space="preserve"> PAGEREF _Toc526071958 \h </w:instrText>
        </w:r>
        <w:r w:rsidR="008C5D68">
          <w:rPr>
            <w:noProof/>
            <w:webHidden/>
          </w:rPr>
        </w:r>
        <w:r w:rsidR="008C5D68">
          <w:rPr>
            <w:noProof/>
            <w:webHidden/>
          </w:rPr>
          <w:fldChar w:fldCharType="separate"/>
        </w:r>
        <w:r w:rsidR="008C5D68">
          <w:rPr>
            <w:noProof/>
            <w:webHidden/>
          </w:rPr>
          <w:t>13</w:t>
        </w:r>
        <w:r w:rsidR="008C5D68">
          <w:rPr>
            <w:noProof/>
            <w:webHidden/>
          </w:rPr>
          <w:fldChar w:fldCharType="end"/>
        </w:r>
      </w:hyperlink>
    </w:p>
    <w:p w14:paraId="592F6A02" w14:textId="3D154E13" w:rsidR="008C5D68" w:rsidRDefault="009D36F0">
      <w:pPr>
        <w:pStyle w:val="TOC2"/>
        <w:rPr>
          <w:rFonts w:asciiTheme="minorHAnsi" w:eastAsiaTheme="minorEastAsia" w:hAnsiTheme="minorHAnsi" w:cstheme="minorBidi"/>
          <w:noProof/>
          <w:szCs w:val="24"/>
        </w:rPr>
      </w:pPr>
      <w:hyperlink w:anchor="_Toc526071959" w:history="1">
        <w:r w:rsidR="008C5D68" w:rsidRPr="00C73DD8">
          <w:rPr>
            <w:rStyle w:val="Hyperlink"/>
            <w:noProof/>
          </w:rPr>
          <w:t>5.2</w:t>
        </w:r>
        <w:r w:rsidR="008C5D68">
          <w:rPr>
            <w:rFonts w:asciiTheme="minorHAnsi" w:eastAsiaTheme="minorEastAsia" w:hAnsiTheme="minorHAnsi" w:cstheme="minorBidi"/>
            <w:noProof/>
            <w:szCs w:val="24"/>
          </w:rPr>
          <w:tab/>
        </w:r>
        <w:r w:rsidR="008C5D68" w:rsidRPr="00C73DD8">
          <w:rPr>
            <w:rStyle w:val="Hyperlink"/>
            <w:noProof/>
          </w:rPr>
          <w:t>Configuration Control</w:t>
        </w:r>
        <w:r w:rsidR="008C5D68">
          <w:rPr>
            <w:noProof/>
            <w:webHidden/>
          </w:rPr>
          <w:tab/>
        </w:r>
        <w:r w:rsidR="008C5D68">
          <w:rPr>
            <w:noProof/>
            <w:webHidden/>
          </w:rPr>
          <w:fldChar w:fldCharType="begin"/>
        </w:r>
        <w:r w:rsidR="008C5D68">
          <w:rPr>
            <w:noProof/>
            <w:webHidden/>
          </w:rPr>
          <w:instrText xml:space="preserve"> PAGEREF _Toc526071959 \h </w:instrText>
        </w:r>
        <w:r w:rsidR="008C5D68">
          <w:rPr>
            <w:noProof/>
            <w:webHidden/>
          </w:rPr>
        </w:r>
        <w:r w:rsidR="008C5D68">
          <w:rPr>
            <w:noProof/>
            <w:webHidden/>
          </w:rPr>
          <w:fldChar w:fldCharType="separate"/>
        </w:r>
        <w:r w:rsidR="008C5D68">
          <w:rPr>
            <w:noProof/>
            <w:webHidden/>
          </w:rPr>
          <w:t>14</w:t>
        </w:r>
        <w:r w:rsidR="008C5D68">
          <w:rPr>
            <w:noProof/>
            <w:webHidden/>
          </w:rPr>
          <w:fldChar w:fldCharType="end"/>
        </w:r>
      </w:hyperlink>
    </w:p>
    <w:p w14:paraId="0B02C4BE" w14:textId="4A56AE2F" w:rsidR="008C5D68" w:rsidRDefault="009D36F0">
      <w:pPr>
        <w:pStyle w:val="TOC3"/>
        <w:rPr>
          <w:rFonts w:asciiTheme="minorHAnsi" w:eastAsiaTheme="minorEastAsia" w:hAnsiTheme="minorHAnsi" w:cstheme="minorBidi"/>
          <w:noProof/>
          <w:szCs w:val="24"/>
        </w:rPr>
      </w:pPr>
      <w:hyperlink w:anchor="_Toc526071960" w:history="1">
        <w:r w:rsidR="008C5D68" w:rsidRPr="00C73DD8">
          <w:rPr>
            <w:rStyle w:val="Hyperlink"/>
            <w:noProof/>
          </w:rPr>
          <w:t>5.2.1</w:t>
        </w:r>
        <w:r w:rsidR="008C5D68">
          <w:rPr>
            <w:rFonts w:asciiTheme="minorHAnsi" w:eastAsiaTheme="minorEastAsia" w:hAnsiTheme="minorHAnsi" w:cstheme="minorBidi"/>
            <w:noProof/>
            <w:szCs w:val="24"/>
          </w:rPr>
          <w:tab/>
        </w:r>
        <w:r w:rsidR="008C5D68" w:rsidRPr="00C73DD8">
          <w:rPr>
            <w:rStyle w:val="Hyperlink"/>
            <w:noProof/>
          </w:rPr>
          <w:t>Requesting Changes</w:t>
        </w:r>
        <w:r w:rsidR="008C5D68">
          <w:rPr>
            <w:noProof/>
            <w:webHidden/>
          </w:rPr>
          <w:tab/>
        </w:r>
        <w:r w:rsidR="008C5D68">
          <w:rPr>
            <w:noProof/>
            <w:webHidden/>
          </w:rPr>
          <w:fldChar w:fldCharType="begin"/>
        </w:r>
        <w:r w:rsidR="008C5D68">
          <w:rPr>
            <w:noProof/>
            <w:webHidden/>
          </w:rPr>
          <w:instrText xml:space="preserve"> PAGEREF _Toc526071960 \h </w:instrText>
        </w:r>
        <w:r w:rsidR="008C5D68">
          <w:rPr>
            <w:noProof/>
            <w:webHidden/>
          </w:rPr>
        </w:r>
        <w:r w:rsidR="008C5D68">
          <w:rPr>
            <w:noProof/>
            <w:webHidden/>
          </w:rPr>
          <w:fldChar w:fldCharType="separate"/>
        </w:r>
        <w:r w:rsidR="008C5D68">
          <w:rPr>
            <w:noProof/>
            <w:webHidden/>
          </w:rPr>
          <w:t>15</w:t>
        </w:r>
        <w:r w:rsidR="008C5D68">
          <w:rPr>
            <w:noProof/>
            <w:webHidden/>
          </w:rPr>
          <w:fldChar w:fldCharType="end"/>
        </w:r>
      </w:hyperlink>
    </w:p>
    <w:p w14:paraId="044263BA" w14:textId="2B723D54" w:rsidR="008C5D68" w:rsidRDefault="009D36F0">
      <w:pPr>
        <w:pStyle w:val="TOC3"/>
        <w:rPr>
          <w:rFonts w:asciiTheme="minorHAnsi" w:eastAsiaTheme="minorEastAsia" w:hAnsiTheme="minorHAnsi" w:cstheme="minorBidi"/>
          <w:noProof/>
          <w:szCs w:val="24"/>
        </w:rPr>
      </w:pPr>
      <w:hyperlink w:anchor="_Toc526071961" w:history="1">
        <w:r w:rsidR="008C5D68" w:rsidRPr="00C73DD8">
          <w:rPr>
            <w:rStyle w:val="Hyperlink"/>
            <w:noProof/>
          </w:rPr>
          <w:t>5.2.2</w:t>
        </w:r>
        <w:r w:rsidR="008C5D68">
          <w:rPr>
            <w:rFonts w:asciiTheme="minorHAnsi" w:eastAsiaTheme="minorEastAsia" w:hAnsiTheme="minorHAnsi" w:cstheme="minorBidi"/>
            <w:noProof/>
            <w:szCs w:val="24"/>
          </w:rPr>
          <w:tab/>
        </w:r>
        <w:r w:rsidR="008C5D68" w:rsidRPr="00C73DD8">
          <w:rPr>
            <w:rStyle w:val="Hyperlink"/>
            <w:noProof/>
          </w:rPr>
          <w:t>Evaluating Changes</w:t>
        </w:r>
        <w:r w:rsidR="008C5D68">
          <w:rPr>
            <w:noProof/>
            <w:webHidden/>
          </w:rPr>
          <w:tab/>
        </w:r>
        <w:r w:rsidR="008C5D68">
          <w:rPr>
            <w:noProof/>
            <w:webHidden/>
          </w:rPr>
          <w:fldChar w:fldCharType="begin"/>
        </w:r>
        <w:r w:rsidR="008C5D68">
          <w:rPr>
            <w:noProof/>
            <w:webHidden/>
          </w:rPr>
          <w:instrText xml:space="preserve"> PAGEREF _Toc526071961 \h </w:instrText>
        </w:r>
        <w:r w:rsidR="008C5D68">
          <w:rPr>
            <w:noProof/>
            <w:webHidden/>
          </w:rPr>
        </w:r>
        <w:r w:rsidR="008C5D68">
          <w:rPr>
            <w:noProof/>
            <w:webHidden/>
          </w:rPr>
          <w:fldChar w:fldCharType="separate"/>
        </w:r>
        <w:r w:rsidR="008C5D68">
          <w:rPr>
            <w:noProof/>
            <w:webHidden/>
          </w:rPr>
          <w:t>16</w:t>
        </w:r>
        <w:r w:rsidR="008C5D68">
          <w:rPr>
            <w:noProof/>
            <w:webHidden/>
          </w:rPr>
          <w:fldChar w:fldCharType="end"/>
        </w:r>
      </w:hyperlink>
    </w:p>
    <w:p w14:paraId="01F87A9D" w14:textId="45FB3FA5" w:rsidR="008C5D68" w:rsidRDefault="009D36F0">
      <w:pPr>
        <w:pStyle w:val="TOC3"/>
        <w:rPr>
          <w:rFonts w:asciiTheme="minorHAnsi" w:eastAsiaTheme="minorEastAsia" w:hAnsiTheme="minorHAnsi" w:cstheme="minorBidi"/>
          <w:noProof/>
          <w:szCs w:val="24"/>
        </w:rPr>
      </w:pPr>
      <w:hyperlink w:anchor="_Toc526071962" w:history="1">
        <w:r w:rsidR="008C5D68" w:rsidRPr="00C73DD8">
          <w:rPr>
            <w:rStyle w:val="Hyperlink"/>
            <w:noProof/>
          </w:rPr>
          <w:t>5.2.3</w:t>
        </w:r>
        <w:r w:rsidR="008C5D68">
          <w:rPr>
            <w:rFonts w:asciiTheme="minorHAnsi" w:eastAsiaTheme="minorEastAsia" w:hAnsiTheme="minorHAnsi" w:cstheme="minorBidi"/>
            <w:noProof/>
            <w:szCs w:val="24"/>
          </w:rPr>
          <w:tab/>
        </w:r>
        <w:r w:rsidR="008C5D68" w:rsidRPr="00C73DD8">
          <w:rPr>
            <w:rStyle w:val="Hyperlink"/>
            <w:noProof/>
          </w:rPr>
          <w:t>Approving or Disapproving Changes</w:t>
        </w:r>
        <w:r w:rsidR="008C5D68">
          <w:rPr>
            <w:noProof/>
            <w:webHidden/>
          </w:rPr>
          <w:tab/>
        </w:r>
        <w:r w:rsidR="008C5D68">
          <w:rPr>
            <w:noProof/>
            <w:webHidden/>
          </w:rPr>
          <w:fldChar w:fldCharType="begin"/>
        </w:r>
        <w:r w:rsidR="008C5D68">
          <w:rPr>
            <w:noProof/>
            <w:webHidden/>
          </w:rPr>
          <w:instrText xml:space="preserve"> PAGEREF _Toc526071962 \h </w:instrText>
        </w:r>
        <w:r w:rsidR="008C5D68">
          <w:rPr>
            <w:noProof/>
            <w:webHidden/>
          </w:rPr>
        </w:r>
        <w:r w:rsidR="008C5D68">
          <w:rPr>
            <w:noProof/>
            <w:webHidden/>
          </w:rPr>
          <w:fldChar w:fldCharType="separate"/>
        </w:r>
        <w:r w:rsidR="008C5D68">
          <w:rPr>
            <w:noProof/>
            <w:webHidden/>
          </w:rPr>
          <w:t>18</w:t>
        </w:r>
        <w:r w:rsidR="008C5D68">
          <w:rPr>
            <w:noProof/>
            <w:webHidden/>
          </w:rPr>
          <w:fldChar w:fldCharType="end"/>
        </w:r>
      </w:hyperlink>
    </w:p>
    <w:p w14:paraId="34849AAC" w14:textId="07F2ABA6" w:rsidR="008C5D68" w:rsidRDefault="009D36F0">
      <w:pPr>
        <w:pStyle w:val="TOC3"/>
        <w:rPr>
          <w:rFonts w:asciiTheme="minorHAnsi" w:eastAsiaTheme="minorEastAsia" w:hAnsiTheme="minorHAnsi" w:cstheme="minorBidi"/>
          <w:noProof/>
          <w:szCs w:val="24"/>
        </w:rPr>
      </w:pPr>
      <w:hyperlink w:anchor="_Toc526071963" w:history="1">
        <w:r w:rsidR="008C5D68" w:rsidRPr="00C73DD8">
          <w:rPr>
            <w:rStyle w:val="Hyperlink"/>
            <w:noProof/>
          </w:rPr>
          <w:t>5.2.4</w:t>
        </w:r>
        <w:r w:rsidR="008C5D68">
          <w:rPr>
            <w:rFonts w:asciiTheme="minorHAnsi" w:eastAsiaTheme="minorEastAsia" w:hAnsiTheme="minorHAnsi" w:cstheme="minorBidi"/>
            <w:noProof/>
            <w:szCs w:val="24"/>
          </w:rPr>
          <w:tab/>
        </w:r>
        <w:r w:rsidR="008C5D68" w:rsidRPr="00C73DD8">
          <w:rPr>
            <w:rStyle w:val="Hyperlink"/>
            <w:noProof/>
          </w:rPr>
          <w:t>Implementing Changes</w:t>
        </w:r>
        <w:r w:rsidR="008C5D68">
          <w:rPr>
            <w:noProof/>
            <w:webHidden/>
          </w:rPr>
          <w:tab/>
        </w:r>
        <w:r w:rsidR="008C5D68">
          <w:rPr>
            <w:noProof/>
            <w:webHidden/>
          </w:rPr>
          <w:fldChar w:fldCharType="begin"/>
        </w:r>
        <w:r w:rsidR="008C5D68">
          <w:rPr>
            <w:noProof/>
            <w:webHidden/>
          </w:rPr>
          <w:instrText xml:space="preserve"> PAGEREF _Toc526071963 \h </w:instrText>
        </w:r>
        <w:r w:rsidR="008C5D68">
          <w:rPr>
            <w:noProof/>
            <w:webHidden/>
          </w:rPr>
        </w:r>
        <w:r w:rsidR="008C5D68">
          <w:rPr>
            <w:noProof/>
            <w:webHidden/>
          </w:rPr>
          <w:fldChar w:fldCharType="separate"/>
        </w:r>
        <w:r w:rsidR="008C5D68">
          <w:rPr>
            <w:noProof/>
            <w:webHidden/>
          </w:rPr>
          <w:t>19</w:t>
        </w:r>
        <w:r w:rsidR="008C5D68">
          <w:rPr>
            <w:noProof/>
            <w:webHidden/>
          </w:rPr>
          <w:fldChar w:fldCharType="end"/>
        </w:r>
      </w:hyperlink>
    </w:p>
    <w:p w14:paraId="5E2E96D2" w14:textId="0ABC15B7" w:rsidR="008C5D68" w:rsidRDefault="009D36F0">
      <w:pPr>
        <w:pStyle w:val="TOC2"/>
        <w:rPr>
          <w:rFonts w:asciiTheme="minorHAnsi" w:eastAsiaTheme="minorEastAsia" w:hAnsiTheme="minorHAnsi" w:cstheme="minorBidi"/>
          <w:noProof/>
          <w:szCs w:val="24"/>
        </w:rPr>
      </w:pPr>
      <w:hyperlink w:anchor="_Toc526071964" w:history="1">
        <w:r w:rsidR="008C5D68" w:rsidRPr="00C73DD8">
          <w:rPr>
            <w:rStyle w:val="Hyperlink"/>
            <w:noProof/>
          </w:rPr>
          <w:t>5.3</w:t>
        </w:r>
        <w:r w:rsidR="008C5D68">
          <w:rPr>
            <w:rFonts w:asciiTheme="minorHAnsi" w:eastAsiaTheme="minorEastAsia" w:hAnsiTheme="minorHAnsi" w:cstheme="minorBidi"/>
            <w:noProof/>
            <w:szCs w:val="24"/>
          </w:rPr>
          <w:tab/>
        </w:r>
        <w:r w:rsidR="008C5D68" w:rsidRPr="00C73DD8">
          <w:rPr>
            <w:rStyle w:val="Hyperlink"/>
            <w:noProof/>
          </w:rPr>
          <w:t>Configuration Status Accounting</w:t>
        </w:r>
        <w:r w:rsidR="008C5D68">
          <w:rPr>
            <w:noProof/>
            <w:webHidden/>
          </w:rPr>
          <w:tab/>
        </w:r>
        <w:r w:rsidR="008C5D68">
          <w:rPr>
            <w:noProof/>
            <w:webHidden/>
          </w:rPr>
          <w:fldChar w:fldCharType="begin"/>
        </w:r>
        <w:r w:rsidR="008C5D68">
          <w:rPr>
            <w:noProof/>
            <w:webHidden/>
          </w:rPr>
          <w:instrText xml:space="preserve"> PAGEREF _Toc526071964 \h </w:instrText>
        </w:r>
        <w:r w:rsidR="008C5D68">
          <w:rPr>
            <w:noProof/>
            <w:webHidden/>
          </w:rPr>
        </w:r>
        <w:r w:rsidR="008C5D68">
          <w:rPr>
            <w:noProof/>
            <w:webHidden/>
          </w:rPr>
          <w:fldChar w:fldCharType="separate"/>
        </w:r>
        <w:r w:rsidR="008C5D68">
          <w:rPr>
            <w:noProof/>
            <w:webHidden/>
          </w:rPr>
          <w:t>21</w:t>
        </w:r>
        <w:r w:rsidR="008C5D68">
          <w:rPr>
            <w:noProof/>
            <w:webHidden/>
          </w:rPr>
          <w:fldChar w:fldCharType="end"/>
        </w:r>
      </w:hyperlink>
    </w:p>
    <w:p w14:paraId="3C5CDB11" w14:textId="7CCB2183" w:rsidR="008C5D68" w:rsidRDefault="009D36F0">
      <w:pPr>
        <w:pStyle w:val="TOC2"/>
        <w:rPr>
          <w:rFonts w:asciiTheme="minorHAnsi" w:eastAsiaTheme="minorEastAsia" w:hAnsiTheme="minorHAnsi" w:cstheme="minorBidi"/>
          <w:noProof/>
          <w:szCs w:val="24"/>
        </w:rPr>
      </w:pPr>
      <w:hyperlink w:anchor="_Toc526071965" w:history="1">
        <w:r w:rsidR="008C5D68" w:rsidRPr="00C73DD8">
          <w:rPr>
            <w:rStyle w:val="Hyperlink"/>
            <w:noProof/>
          </w:rPr>
          <w:t>5.4</w:t>
        </w:r>
        <w:r w:rsidR="008C5D68">
          <w:rPr>
            <w:rFonts w:asciiTheme="minorHAnsi" w:eastAsiaTheme="minorEastAsia" w:hAnsiTheme="minorHAnsi" w:cstheme="minorBidi"/>
            <w:noProof/>
            <w:szCs w:val="24"/>
          </w:rPr>
          <w:tab/>
        </w:r>
        <w:r w:rsidR="008C5D68" w:rsidRPr="00C73DD8">
          <w:rPr>
            <w:rStyle w:val="Hyperlink"/>
            <w:noProof/>
          </w:rPr>
          <w:t>Configuration Evaluation and Reviews</w:t>
        </w:r>
        <w:r w:rsidR="008C5D68">
          <w:rPr>
            <w:noProof/>
            <w:webHidden/>
          </w:rPr>
          <w:tab/>
        </w:r>
        <w:r w:rsidR="008C5D68">
          <w:rPr>
            <w:noProof/>
            <w:webHidden/>
          </w:rPr>
          <w:fldChar w:fldCharType="begin"/>
        </w:r>
        <w:r w:rsidR="008C5D68">
          <w:rPr>
            <w:noProof/>
            <w:webHidden/>
          </w:rPr>
          <w:instrText xml:space="preserve"> PAGEREF _Toc526071965 \h </w:instrText>
        </w:r>
        <w:r w:rsidR="008C5D68">
          <w:rPr>
            <w:noProof/>
            <w:webHidden/>
          </w:rPr>
        </w:r>
        <w:r w:rsidR="008C5D68">
          <w:rPr>
            <w:noProof/>
            <w:webHidden/>
          </w:rPr>
          <w:fldChar w:fldCharType="separate"/>
        </w:r>
        <w:r w:rsidR="008C5D68">
          <w:rPr>
            <w:noProof/>
            <w:webHidden/>
          </w:rPr>
          <w:t>22</w:t>
        </w:r>
        <w:r w:rsidR="008C5D68">
          <w:rPr>
            <w:noProof/>
            <w:webHidden/>
          </w:rPr>
          <w:fldChar w:fldCharType="end"/>
        </w:r>
      </w:hyperlink>
    </w:p>
    <w:p w14:paraId="514D00C7" w14:textId="60FD5D75" w:rsidR="008C5D68" w:rsidRDefault="009D36F0">
      <w:pPr>
        <w:pStyle w:val="TOC2"/>
        <w:rPr>
          <w:rFonts w:asciiTheme="minorHAnsi" w:eastAsiaTheme="minorEastAsia" w:hAnsiTheme="minorHAnsi" w:cstheme="minorBidi"/>
          <w:noProof/>
          <w:szCs w:val="24"/>
        </w:rPr>
      </w:pPr>
      <w:hyperlink w:anchor="_Toc526071966" w:history="1">
        <w:r w:rsidR="008C5D68" w:rsidRPr="00C73DD8">
          <w:rPr>
            <w:rStyle w:val="Hyperlink"/>
            <w:noProof/>
          </w:rPr>
          <w:t>5.5</w:t>
        </w:r>
        <w:r w:rsidR="008C5D68">
          <w:rPr>
            <w:rFonts w:asciiTheme="minorHAnsi" w:eastAsiaTheme="minorEastAsia" w:hAnsiTheme="minorHAnsi" w:cstheme="minorBidi"/>
            <w:noProof/>
            <w:szCs w:val="24"/>
          </w:rPr>
          <w:tab/>
        </w:r>
        <w:r w:rsidR="008C5D68" w:rsidRPr="00C73DD8">
          <w:rPr>
            <w:rStyle w:val="Hyperlink"/>
            <w:noProof/>
          </w:rPr>
          <w:t>Subcontractor/Vendor Control</w:t>
        </w:r>
        <w:r w:rsidR="008C5D68">
          <w:rPr>
            <w:noProof/>
            <w:webHidden/>
          </w:rPr>
          <w:tab/>
        </w:r>
        <w:r w:rsidR="008C5D68">
          <w:rPr>
            <w:noProof/>
            <w:webHidden/>
          </w:rPr>
          <w:fldChar w:fldCharType="begin"/>
        </w:r>
        <w:r w:rsidR="008C5D68">
          <w:rPr>
            <w:noProof/>
            <w:webHidden/>
          </w:rPr>
          <w:instrText xml:space="preserve"> PAGEREF _Toc526071966 \h </w:instrText>
        </w:r>
        <w:r w:rsidR="008C5D68">
          <w:rPr>
            <w:noProof/>
            <w:webHidden/>
          </w:rPr>
        </w:r>
        <w:r w:rsidR="008C5D68">
          <w:rPr>
            <w:noProof/>
            <w:webHidden/>
          </w:rPr>
          <w:fldChar w:fldCharType="separate"/>
        </w:r>
        <w:r w:rsidR="008C5D68">
          <w:rPr>
            <w:noProof/>
            <w:webHidden/>
          </w:rPr>
          <w:t>22</w:t>
        </w:r>
        <w:r w:rsidR="008C5D68">
          <w:rPr>
            <w:noProof/>
            <w:webHidden/>
          </w:rPr>
          <w:fldChar w:fldCharType="end"/>
        </w:r>
      </w:hyperlink>
    </w:p>
    <w:p w14:paraId="1223B7D3" w14:textId="43980190" w:rsidR="008C5D68" w:rsidRDefault="009D36F0">
      <w:pPr>
        <w:pStyle w:val="TOC1"/>
        <w:rPr>
          <w:rFonts w:asciiTheme="minorHAnsi" w:eastAsiaTheme="minorEastAsia" w:hAnsiTheme="minorHAnsi" w:cstheme="minorBidi"/>
          <w:noProof/>
          <w:szCs w:val="24"/>
        </w:rPr>
      </w:pPr>
      <w:hyperlink w:anchor="_Toc526071967" w:history="1">
        <w:r w:rsidR="008C5D68" w:rsidRPr="00C73DD8">
          <w:rPr>
            <w:rStyle w:val="Hyperlink"/>
            <w:noProof/>
          </w:rPr>
          <w:t>6.</w:t>
        </w:r>
        <w:r w:rsidR="008C5D68">
          <w:rPr>
            <w:rFonts w:asciiTheme="minorHAnsi" w:eastAsiaTheme="minorEastAsia" w:hAnsiTheme="minorHAnsi" w:cstheme="minorBidi"/>
            <w:noProof/>
            <w:szCs w:val="24"/>
          </w:rPr>
          <w:tab/>
        </w:r>
        <w:r w:rsidR="008C5D68" w:rsidRPr="00C73DD8">
          <w:rPr>
            <w:rStyle w:val="Hyperlink"/>
            <w:noProof/>
          </w:rPr>
          <w:t>CM Schedules</w:t>
        </w:r>
        <w:r w:rsidR="008C5D68">
          <w:rPr>
            <w:noProof/>
            <w:webHidden/>
          </w:rPr>
          <w:tab/>
        </w:r>
        <w:r w:rsidR="008C5D68">
          <w:rPr>
            <w:noProof/>
            <w:webHidden/>
          </w:rPr>
          <w:fldChar w:fldCharType="begin"/>
        </w:r>
        <w:r w:rsidR="008C5D68">
          <w:rPr>
            <w:noProof/>
            <w:webHidden/>
          </w:rPr>
          <w:instrText xml:space="preserve"> PAGEREF _Toc526071967 \h </w:instrText>
        </w:r>
        <w:r w:rsidR="008C5D68">
          <w:rPr>
            <w:noProof/>
            <w:webHidden/>
          </w:rPr>
        </w:r>
        <w:r w:rsidR="008C5D68">
          <w:rPr>
            <w:noProof/>
            <w:webHidden/>
          </w:rPr>
          <w:fldChar w:fldCharType="separate"/>
        </w:r>
        <w:r w:rsidR="008C5D68">
          <w:rPr>
            <w:noProof/>
            <w:webHidden/>
          </w:rPr>
          <w:t>23</w:t>
        </w:r>
        <w:r w:rsidR="008C5D68">
          <w:rPr>
            <w:noProof/>
            <w:webHidden/>
          </w:rPr>
          <w:fldChar w:fldCharType="end"/>
        </w:r>
      </w:hyperlink>
    </w:p>
    <w:p w14:paraId="7F4FD1D8" w14:textId="12962B10" w:rsidR="008C5D68" w:rsidRDefault="009D36F0">
      <w:pPr>
        <w:pStyle w:val="TOC1"/>
        <w:rPr>
          <w:rFonts w:asciiTheme="minorHAnsi" w:eastAsiaTheme="minorEastAsia" w:hAnsiTheme="minorHAnsi" w:cstheme="minorBidi"/>
          <w:noProof/>
          <w:szCs w:val="24"/>
        </w:rPr>
      </w:pPr>
      <w:hyperlink w:anchor="_Toc526071968" w:history="1">
        <w:r w:rsidR="008C5D68" w:rsidRPr="00C73DD8">
          <w:rPr>
            <w:rStyle w:val="Hyperlink"/>
            <w:noProof/>
          </w:rPr>
          <w:t>7.</w:t>
        </w:r>
        <w:r w:rsidR="008C5D68">
          <w:rPr>
            <w:rFonts w:asciiTheme="minorHAnsi" w:eastAsiaTheme="minorEastAsia" w:hAnsiTheme="minorHAnsi" w:cstheme="minorBidi"/>
            <w:noProof/>
            <w:szCs w:val="24"/>
          </w:rPr>
          <w:tab/>
        </w:r>
        <w:r w:rsidR="008C5D68" w:rsidRPr="00C73DD8">
          <w:rPr>
            <w:rStyle w:val="Hyperlink"/>
            <w:noProof/>
          </w:rPr>
          <w:t>CM Resources</w:t>
        </w:r>
        <w:r w:rsidR="008C5D68">
          <w:rPr>
            <w:noProof/>
            <w:webHidden/>
          </w:rPr>
          <w:tab/>
        </w:r>
        <w:r w:rsidR="008C5D68">
          <w:rPr>
            <w:noProof/>
            <w:webHidden/>
          </w:rPr>
          <w:fldChar w:fldCharType="begin"/>
        </w:r>
        <w:r w:rsidR="008C5D68">
          <w:rPr>
            <w:noProof/>
            <w:webHidden/>
          </w:rPr>
          <w:instrText xml:space="preserve"> PAGEREF _Toc526071968 \h </w:instrText>
        </w:r>
        <w:r w:rsidR="008C5D68">
          <w:rPr>
            <w:noProof/>
            <w:webHidden/>
          </w:rPr>
        </w:r>
        <w:r w:rsidR="008C5D68">
          <w:rPr>
            <w:noProof/>
            <w:webHidden/>
          </w:rPr>
          <w:fldChar w:fldCharType="separate"/>
        </w:r>
        <w:r w:rsidR="008C5D68">
          <w:rPr>
            <w:noProof/>
            <w:webHidden/>
          </w:rPr>
          <w:t>24</w:t>
        </w:r>
        <w:r w:rsidR="008C5D68">
          <w:rPr>
            <w:noProof/>
            <w:webHidden/>
          </w:rPr>
          <w:fldChar w:fldCharType="end"/>
        </w:r>
      </w:hyperlink>
    </w:p>
    <w:p w14:paraId="34325483" w14:textId="40901FEA" w:rsidR="008C5D68" w:rsidRDefault="009D36F0">
      <w:pPr>
        <w:pStyle w:val="TOC1"/>
        <w:rPr>
          <w:rFonts w:asciiTheme="minorHAnsi" w:eastAsiaTheme="minorEastAsia" w:hAnsiTheme="minorHAnsi" w:cstheme="minorBidi"/>
          <w:noProof/>
          <w:szCs w:val="24"/>
        </w:rPr>
      </w:pPr>
      <w:hyperlink w:anchor="_Toc526071969" w:history="1">
        <w:r w:rsidR="008C5D68" w:rsidRPr="00C73DD8">
          <w:rPr>
            <w:rStyle w:val="Hyperlink"/>
            <w:noProof/>
          </w:rPr>
          <w:t>8.</w:t>
        </w:r>
        <w:r w:rsidR="008C5D68">
          <w:rPr>
            <w:rFonts w:asciiTheme="minorHAnsi" w:eastAsiaTheme="minorEastAsia" w:hAnsiTheme="minorHAnsi" w:cstheme="minorBidi"/>
            <w:noProof/>
            <w:szCs w:val="24"/>
          </w:rPr>
          <w:tab/>
        </w:r>
        <w:r w:rsidR="008C5D68" w:rsidRPr="00C73DD8">
          <w:rPr>
            <w:rStyle w:val="Hyperlink"/>
            <w:noProof/>
          </w:rPr>
          <w:t>Plan Maintenance</w:t>
        </w:r>
        <w:r w:rsidR="008C5D68">
          <w:rPr>
            <w:noProof/>
            <w:webHidden/>
          </w:rPr>
          <w:tab/>
        </w:r>
        <w:r w:rsidR="008C5D68">
          <w:rPr>
            <w:noProof/>
            <w:webHidden/>
          </w:rPr>
          <w:fldChar w:fldCharType="begin"/>
        </w:r>
        <w:r w:rsidR="008C5D68">
          <w:rPr>
            <w:noProof/>
            <w:webHidden/>
          </w:rPr>
          <w:instrText xml:space="preserve"> PAGEREF _Toc526071969 \h </w:instrText>
        </w:r>
        <w:r w:rsidR="008C5D68">
          <w:rPr>
            <w:noProof/>
            <w:webHidden/>
          </w:rPr>
        </w:r>
        <w:r w:rsidR="008C5D68">
          <w:rPr>
            <w:noProof/>
            <w:webHidden/>
          </w:rPr>
          <w:fldChar w:fldCharType="separate"/>
        </w:r>
        <w:r w:rsidR="008C5D68">
          <w:rPr>
            <w:noProof/>
            <w:webHidden/>
          </w:rPr>
          <w:t>25</w:t>
        </w:r>
        <w:r w:rsidR="008C5D68">
          <w:rPr>
            <w:noProof/>
            <w:webHidden/>
          </w:rPr>
          <w:fldChar w:fldCharType="end"/>
        </w:r>
      </w:hyperlink>
    </w:p>
    <w:p w14:paraId="1813D39F" w14:textId="07B5A67C" w:rsidR="00F25D3D" w:rsidRDefault="00F8092A" w:rsidP="00B73A20">
      <w:pPr>
        <w:pStyle w:val="TOC1"/>
      </w:pPr>
      <w:r>
        <w:fldChar w:fldCharType="end"/>
      </w:r>
      <w:bookmarkEnd w:id="2"/>
      <w:bookmarkEnd w:id="3"/>
      <w:bookmarkEnd w:id="4"/>
      <w:bookmarkEnd w:id="5"/>
      <w:r w:rsidR="00F25D3D">
        <w:br w:type="page"/>
      </w:r>
    </w:p>
    <w:p w14:paraId="4BAA2B51" w14:textId="77777777" w:rsidR="00F25D3D" w:rsidRPr="00F20702" w:rsidRDefault="00F25D3D" w:rsidP="00EB248A">
      <w:pPr>
        <w:pStyle w:val="Heading1"/>
        <w:numPr>
          <w:ilvl w:val="0"/>
          <w:numId w:val="20"/>
        </w:numPr>
      </w:pPr>
      <w:bookmarkStart w:id="6" w:name="_Toc526071943"/>
      <w:r>
        <w:lastRenderedPageBreak/>
        <w:t>INTRODUCTION</w:t>
      </w:r>
      <w:bookmarkEnd w:id="6"/>
    </w:p>
    <w:p w14:paraId="5A4C90E0" w14:textId="77777777" w:rsidR="00F25D3D" w:rsidRPr="0051553A" w:rsidRDefault="00F25D3D" w:rsidP="0032785F">
      <w:pPr>
        <w:pStyle w:val="Heading2"/>
        <w:keepNext/>
      </w:pPr>
      <w:bookmarkStart w:id="7" w:name="_Toc526071944"/>
      <w:r>
        <w:t>Purpose</w:t>
      </w:r>
      <w:bookmarkEnd w:id="7"/>
    </w:p>
    <w:p w14:paraId="465EC208" w14:textId="6F1F65F1" w:rsidR="00F25D3D" w:rsidRDefault="006379E6" w:rsidP="0032785F">
      <w:pPr>
        <w:pStyle w:val="H2bodytext"/>
      </w:pPr>
      <w:r w:rsidRPr="00797014">
        <w:t xml:space="preserve">The purpose of this </w:t>
      </w:r>
      <w:bookmarkStart w:id="8" w:name="_Hlk525560580"/>
      <w:r w:rsidRPr="00797014">
        <w:t>configuration management plan</w:t>
      </w:r>
      <w:bookmarkEnd w:id="8"/>
      <w:r w:rsidRPr="00797014">
        <w:t xml:space="preserve"> (CMP) is to document the </w:t>
      </w:r>
      <w:bookmarkStart w:id="9" w:name="_Hlk525560604"/>
      <w:r w:rsidRPr="00797014">
        <w:t>configuration management</w:t>
      </w:r>
      <w:bookmarkEnd w:id="9"/>
      <w:r w:rsidRPr="00797014">
        <w:t xml:space="preserve"> (CM) activities, plan management, and maintenance needed to assure proper configuration of the </w:t>
      </w:r>
      <w:bookmarkStart w:id="10" w:name="_Hlk525560615"/>
      <w:r w:rsidR="00797014">
        <w:t xml:space="preserve">Risk Analysis and Virtual </w:t>
      </w:r>
      <w:proofErr w:type="spellStart"/>
      <w:r w:rsidR="00797014">
        <w:t>E</w:t>
      </w:r>
      <w:r w:rsidR="003F0210">
        <w:t>N</w:t>
      </w:r>
      <w:r w:rsidR="00797014">
        <w:t>vironment</w:t>
      </w:r>
      <w:bookmarkEnd w:id="10"/>
      <w:proofErr w:type="spellEnd"/>
      <w:r w:rsidR="00797014">
        <w:t xml:space="preserve"> (</w:t>
      </w:r>
      <w:r w:rsidRPr="00797014">
        <w:t>RAVEN</w:t>
      </w:r>
      <w:r w:rsidR="00334AA4">
        <w:t>) software and its supported Plug-ins.</w:t>
      </w:r>
    </w:p>
    <w:p w14:paraId="3C4692E2" w14:textId="77777777" w:rsidR="00797014" w:rsidRPr="00157DF5" w:rsidRDefault="00797014" w:rsidP="00797014">
      <w:pPr>
        <w:pStyle w:val="H2bodytext"/>
      </w:pPr>
      <w:r>
        <w:rPr>
          <w:i/>
        </w:rPr>
        <w:t>Configuration Management</w:t>
      </w:r>
      <w:r>
        <w:t xml:space="preserve"> (see def.) consists of activities to control and manage changes to items that have a </w:t>
      </w:r>
      <w:r>
        <w:rPr>
          <w:i/>
        </w:rPr>
        <w:t>baseline</w:t>
      </w:r>
      <w:r>
        <w:t xml:space="preserve"> (see def.).  It includes the process of identifying the </w:t>
      </w:r>
      <w:r>
        <w:rPr>
          <w:i/>
        </w:rPr>
        <w:t xml:space="preserve">configuration items </w:t>
      </w:r>
      <w:r>
        <w:t>(CIs) (see def.) in a system, controlling the release and change of these items, and recording and reporting the status of the CIs and their associated change requests.</w:t>
      </w:r>
    </w:p>
    <w:p w14:paraId="7A7DCA1B" w14:textId="77777777" w:rsidR="00F25D3D" w:rsidRPr="00081BD2" w:rsidRDefault="00F25D3D" w:rsidP="0032785F">
      <w:pPr>
        <w:pStyle w:val="Heading2"/>
        <w:keepNext/>
      </w:pPr>
      <w:bookmarkStart w:id="11" w:name="_Toc526071945"/>
      <w:r>
        <w:t>Scope</w:t>
      </w:r>
      <w:bookmarkEnd w:id="11"/>
    </w:p>
    <w:p w14:paraId="46BF5E20" w14:textId="796FA112" w:rsidR="00F25D3D" w:rsidRPr="001E5F14" w:rsidRDefault="00797014" w:rsidP="0032785F">
      <w:pPr>
        <w:pStyle w:val="H2bodytext"/>
      </w:pPr>
      <w:r>
        <w:t>This CMP includes the organization, roles, responsibilities, policies, directives, and procedures needed to manage the RAVEN application throughout its lifetime</w:t>
      </w:r>
      <w:r w:rsidR="005C2E43">
        <w:t xml:space="preserve">. </w:t>
      </w:r>
      <w:r>
        <w:t xml:space="preserve">Specifically, it outlines the configuration identification, controls, status accounting, evaluation, and reviews.  </w:t>
      </w:r>
    </w:p>
    <w:p w14:paraId="368AD641" w14:textId="77777777" w:rsidR="00F25D3D" w:rsidRDefault="00F25D3D" w:rsidP="0032785F">
      <w:pPr>
        <w:pStyle w:val="Heading2"/>
        <w:keepNext/>
      </w:pPr>
      <w:bookmarkStart w:id="12" w:name="_Toc526071946"/>
      <w:r>
        <w:t>Limitations and Assumptions</w:t>
      </w:r>
      <w:bookmarkEnd w:id="12"/>
    </w:p>
    <w:p w14:paraId="04986C36" w14:textId="77777777" w:rsidR="00422D1E" w:rsidRPr="00581597" w:rsidRDefault="00422D1E" w:rsidP="00422D1E">
      <w:pPr>
        <w:pStyle w:val="ListBullet2"/>
      </w:pPr>
      <w:r w:rsidRPr="00581597">
        <w:t xml:space="preserve">All software management practices must </w:t>
      </w:r>
      <w:proofErr w:type="gramStart"/>
      <w:r w:rsidRPr="00581597">
        <w:t>be in compliance with</w:t>
      </w:r>
      <w:proofErr w:type="gramEnd"/>
      <w:r w:rsidRPr="00581597">
        <w:t xml:space="preserve"> LWP-13620, “Managing Information Technology Assets”, including all software management activities performed for Quality Level (QL)-1, QL-2, and QL-3 application software and associated support software (see def.). This plan applies directly to custom-developed software (see def.) and acquired applications and support software managed by the modeling and simulation team.</w:t>
      </w:r>
    </w:p>
    <w:p w14:paraId="667BFF00" w14:textId="77777777" w:rsidR="00422D1E" w:rsidRPr="00581597" w:rsidRDefault="00422D1E" w:rsidP="00422D1E">
      <w:pPr>
        <w:pStyle w:val="ListBullet2"/>
      </w:pPr>
      <w:r w:rsidRPr="00581597">
        <w:t>The modeling and simulation team will adhere to LWP-1303, “Management of Unclassified Cyber Security Information Systems” and LWP-1401, “Preparing and Releasing Scientific and Technical Information Products,” where applicable.</w:t>
      </w:r>
    </w:p>
    <w:p w14:paraId="3DF2835C" w14:textId="77777777" w:rsidR="00422D1E" w:rsidRPr="00581597" w:rsidRDefault="00422D1E" w:rsidP="00422D1E">
      <w:pPr>
        <w:pStyle w:val="ListBullet2"/>
      </w:pPr>
      <w:r w:rsidRPr="00581597">
        <w:t>29 USC 794d, Section 508 of the Workforce Investment Act of 1998 considerations will be made for the ability of disabled individuals to access the information or service provided by the software.</w:t>
      </w:r>
    </w:p>
    <w:p w14:paraId="1BA62A87" w14:textId="259BCBBD" w:rsidR="00422D1E" w:rsidRPr="00581597" w:rsidRDefault="00422D1E" w:rsidP="00422D1E">
      <w:pPr>
        <w:pStyle w:val="ListBullet2"/>
      </w:pPr>
      <w:r w:rsidRPr="00581597">
        <w:t xml:space="preserve">Adequate funding, required hardware, and system software is available to complete planned </w:t>
      </w:r>
      <w:r w:rsidR="00BE1E1A">
        <w:t>RAVEN</w:t>
      </w:r>
      <w:r w:rsidRPr="00581597">
        <w:t xml:space="preserve"> application activities.</w:t>
      </w:r>
    </w:p>
    <w:p w14:paraId="50BA492B" w14:textId="5BA3FB87" w:rsidR="00422D1E" w:rsidRPr="00581597" w:rsidRDefault="00422D1E" w:rsidP="00422D1E">
      <w:pPr>
        <w:pStyle w:val="ListBullet2"/>
      </w:pPr>
      <w:r w:rsidRPr="00581597">
        <w:lastRenderedPageBreak/>
        <w:t xml:space="preserve">Roles and responsibilities cited in this plan can be reassigned as needed by the project manager or personnel designated by the </w:t>
      </w:r>
      <w:r w:rsidR="00C42E06">
        <w:rPr>
          <w:rStyle w:val="CommentReference"/>
        </w:rPr>
        <w:commentReference w:id="13"/>
      </w:r>
      <w:r w:rsidRPr="00581597">
        <w:t>asset owner.</w:t>
      </w:r>
    </w:p>
    <w:p w14:paraId="1595E571" w14:textId="77777777" w:rsidR="00422D1E" w:rsidRPr="00581597" w:rsidRDefault="00422D1E" w:rsidP="00422D1E">
      <w:pPr>
        <w:pStyle w:val="ListBullet2"/>
      </w:pPr>
      <w:r w:rsidRPr="00581597">
        <w:t xml:space="preserve">INL will manage the software with support from vendors (for </w:t>
      </w:r>
      <w:r w:rsidRPr="00B85584">
        <w:rPr>
          <w:i/>
        </w:rPr>
        <w:t>acquired software</w:t>
      </w:r>
      <w:r w:rsidRPr="00581597">
        <w:t xml:space="preserve"> [see def.]) until the software is retired.</w:t>
      </w:r>
    </w:p>
    <w:p w14:paraId="328FEC54" w14:textId="77777777" w:rsidR="00422D1E" w:rsidRPr="00581597" w:rsidRDefault="00422D1E" w:rsidP="00422D1E">
      <w:pPr>
        <w:pStyle w:val="ListBullet2"/>
      </w:pPr>
      <w:r w:rsidRPr="00581597">
        <w:t>Software vendor support agreements are maintained.</w:t>
      </w:r>
    </w:p>
    <w:p w14:paraId="566A28E8" w14:textId="77777777" w:rsidR="00422D1E" w:rsidRPr="00581597" w:rsidRDefault="00422D1E" w:rsidP="00422D1E">
      <w:pPr>
        <w:pStyle w:val="ListBullet2"/>
      </w:pPr>
      <w:r w:rsidRPr="00581597">
        <w:t>For firmware, changes to acquired software including software updates and security patches will be implemented by the product vendor.</w:t>
      </w:r>
    </w:p>
    <w:p w14:paraId="41B036AE" w14:textId="77777777" w:rsidR="00422D1E" w:rsidRPr="00581597" w:rsidRDefault="00422D1E" w:rsidP="00422D1E">
      <w:pPr>
        <w:pStyle w:val="ListBullet2"/>
      </w:pPr>
      <w:bookmarkStart w:id="14" w:name="_1fob9te" w:colFirst="0" w:colLast="0"/>
      <w:bookmarkEnd w:id="14"/>
      <w:r w:rsidRPr="00581597">
        <w:t>All changes to safety software (see def.) including security patches will be controlled through the change control board (see def., CCB). For external release, the project or maintenance and operations (M&amp;O) team will adhere to LWP-1401, “Preparing and Releasing Scientific and Technical Information Products.”</w:t>
      </w:r>
    </w:p>
    <w:p w14:paraId="2B6C0B94" w14:textId="77777777" w:rsidR="00BE1E1A" w:rsidRDefault="00422D1E" w:rsidP="00BE1E1A">
      <w:pPr>
        <w:pStyle w:val="ListBullet2"/>
      </w:pPr>
      <w:r w:rsidRPr="00581597">
        <w:t>The software will be configured for multiple users via the INL network as allowed by the software.</w:t>
      </w:r>
    </w:p>
    <w:p w14:paraId="4969B890" w14:textId="5471C3A9" w:rsidR="00F25D3D" w:rsidRPr="00BE1E1A" w:rsidRDefault="006C2767" w:rsidP="00BE1E1A">
      <w:pPr>
        <w:pStyle w:val="ListBullet2"/>
      </w:pPr>
      <w:r>
        <w:t>RAVEN supports retention of quality records in compliance with LWP-1202, “Records Management.”</w:t>
      </w:r>
    </w:p>
    <w:p w14:paraId="77DA4A1F" w14:textId="77777777" w:rsidR="00F25D3D" w:rsidRPr="00070BF3" w:rsidRDefault="00F25D3D" w:rsidP="00F25D3D">
      <w:pPr>
        <w:pStyle w:val="Heading1"/>
      </w:pPr>
      <w:bookmarkStart w:id="15" w:name="_Toc526071947"/>
      <w:r w:rsidRPr="005B3CDE">
        <w:t>REFERENCES</w:t>
      </w:r>
      <w:bookmarkEnd w:id="15"/>
      <w:r w:rsidRPr="00070BF3">
        <w:t xml:space="preserve"> </w:t>
      </w:r>
    </w:p>
    <w:p w14:paraId="0C5A70FD" w14:textId="2A142249" w:rsidR="00F25D3D" w:rsidRPr="000A48EE" w:rsidRDefault="000A48EE" w:rsidP="004B0FD5">
      <w:pPr>
        <w:pStyle w:val="H1bodytext"/>
      </w:pPr>
      <w:r>
        <w:t xml:space="preserve">The following are references for this CMP. </w:t>
      </w:r>
    </w:p>
    <w:p w14:paraId="04AD58C7" w14:textId="1B6FDAD4" w:rsidR="00551B55" w:rsidRDefault="00551B55" w:rsidP="00551B55">
      <w:pPr>
        <w:pStyle w:val="H1bodytext"/>
      </w:pPr>
      <w:r w:rsidRPr="000A48EE">
        <w:t>ASME NQA</w:t>
      </w:r>
      <w:r w:rsidRPr="000A48EE">
        <w:noBreakHyphen/>
        <w:t>1</w:t>
      </w:r>
      <w:r w:rsidRPr="000A48EE">
        <w:noBreakHyphen/>
        <w:t>2008 with the NQA-1a-2009 addenda, “Qualit</w:t>
      </w:r>
      <w:r w:rsidRPr="00A4631F">
        <w:t>y Assurance Requirements for Nuclear Facility Applications</w:t>
      </w:r>
      <w:r w:rsidR="000A48EE">
        <w:t>”</w:t>
      </w:r>
    </w:p>
    <w:p w14:paraId="2BA09624" w14:textId="77777777" w:rsidR="008158EF" w:rsidRPr="00CE4A98" w:rsidRDefault="008158EF" w:rsidP="008158EF">
      <w:pPr>
        <w:pStyle w:val="H1bodytext"/>
      </w:pPr>
      <w:r w:rsidRPr="00CE4A98">
        <w:t>DOE O 414.1D, “Quality Assurance”</w:t>
      </w:r>
    </w:p>
    <w:p w14:paraId="09338CFC" w14:textId="58832AC8" w:rsidR="00F25D3D" w:rsidRDefault="00F25D3D" w:rsidP="00F25D3D">
      <w:pPr>
        <w:pStyle w:val="H1bodytext"/>
        <w:rPr>
          <w:szCs w:val="24"/>
        </w:rPr>
      </w:pPr>
      <w:r w:rsidRPr="00D3191C">
        <w:rPr>
          <w:bCs/>
          <w:szCs w:val="24"/>
        </w:rPr>
        <w:t>ISO/IEC/IEEE 24765:2010(E)</w:t>
      </w:r>
      <w:r w:rsidRPr="00D3191C">
        <w:rPr>
          <w:szCs w:val="24"/>
        </w:rPr>
        <w:t>, “</w:t>
      </w:r>
      <w:r w:rsidRPr="00D3191C">
        <w:rPr>
          <w:bCs/>
          <w:szCs w:val="24"/>
        </w:rPr>
        <w:t>Systems and software engineering — Vocabulary</w:t>
      </w:r>
      <w:r>
        <w:rPr>
          <w:szCs w:val="24"/>
        </w:rPr>
        <w:t xml:space="preserve">” </w:t>
      </w:r>
    </w:p>
    <w:p w14:paraId="19B445FD" w14:textId="2F78EA2C" w:rsidR="003E5855" w:rsidRDefault="003E5855" w:rsidP="003E5855">
      <w:pPr>
        <w:pStyle w:val="H1bodytext"/>
      </w:pPr>
      <w:r w:rsidRPr="00682F02">
        <w:t>LWP</w:t>
      </w:r>
      <w:r w:rsidRPr="00682F02">
        <w:noBreakHyphen/>
        <w:t>1</w:t>
      </w:r>
      <w:r>
        <w:t>201</w:t>
      </w:r>
      <w:r w:rsidRPr="00682F02">
        <w:t>, “</w:t>
      </w:r>
      <w:r>
        <w:t>Document Management</w:t>
      </w:r>
      <w:r w:rsidRPr="00682F02">
        <w:t>”</w:t>
      </w:r>
    </w:p>
    <w:p w14:paraId="4E5A9C1D" w14:textId="77B9CCCF" w:rsidR="006C2767" w:rsidRDefault="006C2767" w:rsidP="003E5855">
      <w:pPr>
        <w:pStyle w:val="H1bodytext"/>
      </w:pPr>
      <w:r>
        <w:t>LWP-1202, “Records Management Plan”</w:t>
      </w:r>
    </w:p>
    <w:p w14:paraId="33EDB55B" w14:textId="77777777" w:rsidR="003B076C" w:rsidRPr="006F5D54" w:rsidRDefault="003B076C" w:rsidP="003B076C">
      <w:pPr>
        <w:pStyle w:val="H1bodytext"/>
      </w:pPr>
      <w:r w:rsidRPr="006F5D54">
        <w:t>LWP-1306, “Management of IT Asset Minimum Security Configurations</w:t>
      </w:r>
      <w:r>
        <w:t>,</w:t>
      </w:r>
      <w:r w:rsidRPr="006F5D54">
        <w:t>”</w:t>
      </w:r>
      <w:r>
        <w:t xml:space="preserve"> Rev. 1, December 23, 2013.</w:t>
      </w:r>
    </w:p>
    <w:p w14:paraId="4153319C" w14:textId="098C7B66" w:rsidR="00F25D3D" w:rsidRDefault="00F25D3D" w:rsidP="00F25D3D">
      <w:pPr>
        <w:pStyle w:val="H1bodytext"/>
        <w:rPr>
          <w:color w:val="FF0000"/>
        </w:rPr>
      </w:pPr>
      <w:r w:rsidRPr="00682F02">
        <w:t>LWP</w:t>
      </w:r>
      <w:r w:rsidRPr="00682F02">
        <w:noBreakHyphen/>
        <w:t>13620, “</w:t>
      </w:r>
      <w:r w:rsidR="00CE4073">
        <w:t>Managing Information Technology Assets</w:t>
      </w:r>
      <w:r w:rsidRPr="00682F02">
        <w:t>”</w:t>
      </w:r>
    </w:p>
    <w:p w14:paraId="2FA30770" w14:textId="1A3729FB" w:rsidR="000A48EE" w:rsidRDefault="000A48EE" w:rsidP="00F25D3D">
      <w:pPr>
        <w:pStyle w:val="H1bodytext"/>
      </w:pPr>
      <w:r w:rsidRPr="000A48EE">
        <w:t>PLN-5552,</w:t>
      </w:r>
      <w:r>
        <w:t xml:space="preserve"> “RAVEN Software </w:t>
      </w:r>
      <w:r w:rsidR="00E625E9">
        <w:t xml:space="preserve">and RAVEN Plug-ins </w:t>
      </w:r>
      <w:r>
        <w:t>Quality Assurance Plan (SQAP)</w:t>
      </w:r>
    </w:p>
    <w:p w14:paraId="54D7BFD6" w14:textId="77777777" w:rsidR="00F25D3D" w:rsidRPr="00070BF3" w:rsidRDefault="00F25D3D" w:rsidP="00F25D3D">
      <w:pPr>
        <w:pStyle w:val="Heading1"/>
      </w:pPr>
      <w:bookmarkStart w:id="16" w:name="_Toc526071948"/>
      <w:r w:rsidRPr="00070BF3">
        <w:lastRenderedPageBreak/>
        <w:t xml:space="preserve">DEFINITIONS AND </w:t>
      </w:r>
      <w:r w:rsidRPr="00987682">
        <w:t>ACRONYMS</w:t>
      </w:r>
      <w:bookmarkEnd w:id="16"/>
    </w:p>
    <w:p w14:paraId="73E768F4" w14:textId="77777777" w:rsidR="00F25D3D" w:rsidRPr="0013443E" w:rsidRDefault="00F25D3D" w:rsidP="0032785F">
      <w:pPr>
        <w:pStyle w:val="H1bodytext"/>
      </w:pPr>
      <w:r w:rsidRPr="0013443E">
        <w:t xml:space="preserve">This section defines, or provides the definition of, all terms </w:t>
      </w:r>
      <w:r>
        <w:t xml:space="preserve">and acronyms </w:t>
      </w:r>
      <w:r w:rsidRPr="0013443E">
        <w:t xml:space="preserve">required to properly understand this </w:t>
      </w:r>
      <w:r w:rsidR="00254503">
        <w:t>p</w:t>
      </w:r>
      <w:r w:rsidRPr="0013443E">
        <w:t>lan.</w:t>
      </w:r>
    </w:p>
    <w:p w14:paraId="0FB24E48" w14:textId="77777777" w:rsidR="00F25D3D" w:rsidRPr="00070BF3" w:rsidRDefault="00F25D3D" w:rsidP="0032785F">
      <w:pPr>
        <w:pStyle w:val="Heading2"/>
        <w:keepNext/>
        <w:spacing w:after="120"/>
      </w:pPr>
      <w:bookmarkStart w:id="17" w:name="_Toc526071949"/>
      <w:r w:rsidRPr="00070BF3">
        <w:t>Definitions</w:t>
      </w:r>
      <w:bookmarkEnd w:id="17"/>
    </w:p>
    <w:p w14:paraId="1E535A32" w14:textId="77777777" w:rsidR="00EB2692" w:rsidRPr="00B909B7" w:rsidRDefault="00EB2692" w:rsidP="00EB2692">
      <w:pPr>
        <w:pStyle w:val="H2bodytext"/>
        <w:rPr>
          <w:i/>
          <w:iCs/>
          <w:spacing w:val="-2"/>
        </w:rPr>
      </w:pPr>
      <w:r w:rsidRPr="00B909B7">
        <w:rPr>
          <w:i/>
          <w:iCs/>
          <w:spacing w:val="-2"/>
        </w:rPr>
        <w:t xml:space="preserve">Acquired software. </w:t>
      </w:r>
      <w:r w:rsidRPr="00B909B7">
        <w:rPr>
          <w:iCs/>
          <w:spacing w:val="-2"/>
        </w:rPr>
        <w:t>Software generally supplied through basic procurements, two-party agreements, or other contractual arrangements. Acquired software includes commercial off-the-shelf software, support software such as operating systems, database management systems, compilers, software development tools, and commercial calculational software and spreadsheet tools (e.g., </w:t>
      </w:r>
      <w:proofErr w:type="spellStart"/>
      <w:r w:rsidRPr="00B909B7">
        <w:rPr>
          <w:iCs/>
          <w:spacing w:val="-2"/>
        </w:rPr>
        <w:t>Mathsoft’s</w:t>
      </w:r>
      <w:proofErr w:type="spellEnd"/>
      <w:r w:rsidRPr="00B909B7">
        <w:rPr>
          <w:iCs/>
          <w:spacing w:val="-2"/>
        </w:rPr>
        <w:t xml:space="preserve"> </w:t>
      </w:r>
      <w:proofErr w:type="spellStart"/>
      <w:r w:rsidRPr="00B909B7">
        <w:rPr>
          <w:iCs/>
          <w:spacing w:val="-2"/>
        </w:rPr>
        <w:t>MathCad</w:t>
      </w:r>
      <w:proofErr w:type="spellEnd"/>
      <w:r w:rsidRPr="00B909B7">
        <w:rPr>
          <w:iCs/>
          <w:spacing w:val="-2"/>
        </w:rPr>
        <w:t xml:space="preserve"> and Microsoft’s Excel). Downloadable software that is available at no cost to the user (referred to as freeware) is also considered acquired software. Firmware is acquired software. Firmware is usually provided by a hardware supplier through the procurement process and cannot be modified after receipt.</w:t>
      </w:r>
    </w:p>
    <w:p w14:paraId="1A0F0CBF" w14:textId="7EB7F552" w:rsidR="00EB2692" w:rsidRDefault="00EB2692" w:rsidP="00EB2692">
      <w:pPr>
        <w:pStyle w:val="H2bodytext"/>
        <w:rPr>
          <w:i/>
        </w:rPr>
      </w:pPr>
      <w:r w:rsidRPr="00B909B7">
        <w:rPr>
          <w:i/>
          <w:iCs/>
          <w:spacing w:val="-2"/>
        </w:rPr>
        <w:t xml:space="preserve">Anomaly. </w:t>
      </w:r>
      <w:r w:rsidRPr="00B909B7">
        <w:rPr>
          <w:iCs/>
          <w:spacing w:val="-2"/>
        </w:rPr>
        <w:t>Anything observed in the documentation or operation of software that deviates from expectations based on previously verified software products or reference documents.</w:t>
      </w:r>
    </w:p>
    <w:p w14:paraId="4671DA86" w14:textId="485FF663" w:rsidR="00F25D3D" w:rsidRDefault="00F25D3D" w:rsidP="0032785F">
      <w:pPr>
        <w:pStyle w:val="H2bodytext"/>
      </w:pPr>
      <w:r>
        <w:rPr>
          <w:i/>
        </w:rPr>
        <w:t>Baseline</w:t>
      </w:r>
      <w:r>
        <w:t>. A</w:t>
      </w:r>
      <w:r w:rsidRPr="00480A51">
        <w:t xml:space="preserve"> specification or product </w:t>
      </w:r>
      <w:r>
        <w:t xml:space="preserve">(e.g., project plan, maintenance </w:t>
      </w:r>
      <w:r w:rsidR="00254503">
        <w:t>and</w:t>
      </w:r>
      <w:r>
        <w:t xml:space="preserve"> operations [M&amp;O] plan, requirements, or design) </w:t>
      </w:r>
      <w:r w:rsidRPr="00480A51">
        <w:t>that has been</w:t>
      </w:r>
      <w:r>
        <w:t xml:space="preserve"> </w:t>
      </w:r>
      <w:r w:rsidRPr="00480A51">
        <w:t>formally reviewed and agreed upon, that</w:t>
      </w:r>
      <w:r>
        <w:t xml:space="preserve"> </w:t>
      </w:r>
      <w:r w:rsidRPr="00480A51">
        <w:t>thereafter</w:t>
      </w:r>
      <w:r>
        <w:t xml:space="preserve"> </w:t>
      </w:r>
      <w:r w:rsidRPr="00480A51">
        <w:t>serves as the basis for use and further development,</w:t>
      </w:r>
      <w:r>
        <w:t xml:space="preserve"> </w:t>
      </w:r>
      <w:r w:rsidRPr="00480A51">
        <w:t>and that can be changed only by using an approved</w:t>
      </w:r>
      <w:r>
        <w:t xml:space="preserve"> </w:t>
      </w:r>
      <w:r w:rsidRPr="00480A51">
        <w:t>change control process.</w:t>
      </w:r>
      <w:r>
        <w:t xml:space="preserve"> [</w:t>
      </w:r>
      <w:r w:rsidR="00C73D0E">
        <w:t xml:space="preserve">ASME </w:t>
      </w:r>
      <w:r w:rsidRPr="001F67F9">
        <w:t>NQA-1-200</w:t>
      </w:r>
      <w:r>
        <w:t>8 with the NQA-1a-2009 addenda edited]</w:t>
      </w:r>
    </w:p>
    <w:p w14:paraId="6283C485" w14:textId="77777777" w:rsidR="00EB2692" w:rsidRPr="00B909B7" w:rsidRDefault="00EB2692" w:rsidP="00EB2692">
      <w:pPr>
        <w:pStyle w:val="H2bodytext"/>
        <w:rPr>
          <w:i/>
          <w:iCs/>
          <w:spacing w:val="-2"/>
        </w:rPr>
      </w:pPr>
      <w:r w:rsidRPr="00B909B7">
        <w:rPr>
          <w:i/>
          <w:iCs/>
          <w:spacing w:val="-2"/>
        </w:rPr>
        <w:t xml:space="preserve">Change control. </w:t>
      </w:r>
      <w:r w:rsidRPr="00B909B7">
        <w:rPr>
          <w:iCs/>
          <w:spacing w:val="-2"/>
        </w:rPr>
        <w:t>An element of configuration management, consisting of the evaluation, coordination, approval or disapproval, and implementation of changes to configuration items (CIs see def.) after formal establishment of their configuration identification. [ISO/IEC/IEEE 24765:2010(E)]</w:t>
      </w:r>
    </w:p>
    <w:p w14:paraId="74170704" w14:textId="77777777" w:rsidR="00EB2692" w:rsidRPr="00B909B7" w:rsidRDefault="00EB2692" w:rsidP="00EB2692">
      <w:pPr>
        <w:pStyle w:val="H2bodytext"/>
        <w:rPr>
          <w:i/>
          <w:iCs/>
          <w:spacing w:val="-2"/>
        </w:rPr>
      </w:pPr>
      <w:r w:rsidRPr="00B909B7">
        <w:rPr>
          <w:i/>
          <w:iCs/>
          <w:spacing w:val="-2"/>
        </w:rPr>
        <w:t xml:space="preserve">Change control board (CCB). </w:t>
      </w:r>
      <w:r w:rsidRPr="00B909B7">
        <w:rPr>
          <w:iCs/>
          <w:spacing w:val="-2"/>
        </w:rPr>
        <w:t>The group by which a change is proposed, evaluated, approved or rejected, scheduled, and tracked. This board is also responsible for evaluating and approving or disapproving proposed changes to configuration items (CIs) and implementation of approved changes when required.</w:t>
      </w:r>
    </w:p>
    <w:p w14:paraId="32752974" w14:textId="77777777" w:rsidR="00EB2692" w:rsidRPr="00B909B7" w:rsidRDefault="00EB2692" w:rsidP="00EB2692">
      <w:pPr>
        <w:pStyle w:val="H2bodytext"/>
        <w:rPr>
          <w:i/>
          <w:iCs/>
          <w:spacing w:val="-2"/>
        </w:rPr>
      </w:pPr>
      <w:r w:rsidRPr="00B909B7">
        <w:rPr>
          <w:i/>
          <w:iCs/>
          <w:spacing w:val="-2"/>
        </w:rPr>
        <w:t xml:space="preserve">Change requests (CRs). </w:t>
      </w:r>
      <w:r w:rsidRPr="00B909B7">
        <w:rPr>
          <w:iCs/>
          <w:spacing w:val="-2"/>
        </w:rPr>
        <w:t>CRs can be initiated by anyone, including off site users, and can be used for maintenance (fine-tuning and problem resolving), new development, and enhancements, or can be used to report program errors and problems.</w:t>
      </w:r>
    </w:p>
    <w:p w14:paraId="247C0D22" w14:textId="53C40A80" w:rsidR="00EB2692" w:rsidRDefault="00EB2692" w:rsidP="00EB2692">
      <w:pPr>
        <w:pStyle w:val="H2bodytext"/>
      </w:pPr>
      <w:r w:rsidRPr="00B909B7">
        <w:rPr>
          <w:i/>
          <w:iCs/>
          <w:spacing w:val="-2"/>
        </w:rPr>
        <w:t xml:space="preserve">Change request log. </w:t>
      </w:r>
      <w:r w:rsidRPr="00B909B7">
        <w:rPr>
          <w:iCs/>
          <w:spacing w:val="-2"/>
        </w:rPr>
        <w:t>A log that provides a listing of all the change requests and the change request status used for application software, system software, and hardware configuration control.</w:t>
      </w:r>
    </w:p>
    <w:p w14:paraId="18D933A1" w14:textId="1D5D0622" w:rsidR="00F25D3D" w:rsidRDefault="00F25D3D" w:rsidP="00F25D3D">
      <w:pPr>
        <w:pStyle w:val="H2bodytext"/>
        <w:rPr>
          <w:szCs w:val="24"/>
        </w:rPr>
      </w:pPr>
      <w:r w:rsidRPr="003A511F">
        <w:rPr>
          <w:i/>
          <w:szCs w:val="24"/>
        </w:rPr>
        <w:lastRenderedPageBreak/>
        <w:t xml:space="preserve">Configuration </w:t>
      </w:r>
      <w:r>
        <w:rPr>
          <w:i/>
          <w:szCs w:val="24"/>
        </w:rPr>
        <w:t>Control</w:t>
      </w:r>
      <w:r w:rsidRPr="003A511F">
        <w:rPr>
          <w:szCs w:val="24"/>
        </w:rPr>
        <w:t>. A</w:t>
      </w:r>
      <w:r w:rsidRPr="003A511F">
        <w:t>n element of configuration management, consisting of the evaluation, coordination, approval or disapproval, and implementation of changes to configuration items after formal establishment of their configuration identification. [</w:t>
      </w:r>
      <w:r w:rsidRPr="00D3191C">
        <w:rPr>
          <w:bCs/>
          <w:szCs w:val="24"/>
        </w:rPr>
        <w:t>ISO/IEC/IEEE 24765:2010(E)</w:t>
      </w:r>
      <w:r w:rsidRPr="003A511F">
        <w:rPr>
          <w:szCs w:val="24"/>
        </w:rPr>
        <w:t>]</w:t>
      </w:r>
    </w:p>
    <w:p w14:paraId="14C10093" w14:textId="57999B0B" w:rsidR="00EB2692" w:rsidRPr="003A511F" w:rsidRDefault="00EB2692" w:rsidP="00F25D3D">
      <w:pPr>
        <w:pStyle w:val="H2bodytext"/>
        <w:rPr>
          <w:szCs w:val="24"/>
        </w:rPr>
      </w:pPr>
      <w:r w:rsidRPr="00B909B7">
        <w:rPr>
          <w:i/>
          <w:iCs/>
          <w:spacing w:val="-2"/>
        </w:rPr>
        <w:t xml:space="preserve">Configuration identification. </w:t>
      </w:r>
      <w:r w:rsidRPr="00B909B7">
        <w:rPr>
          <w:iCs/>
          <w:spacing w:val="-2"/>
        </w:rPr>
        <w:t>An element of configuration management, consisting of selecting the configuration items (see def.) for a system and recording their functional and physical characteristics in technical documentation.</w:t>
      </w:r>
    </w:p>
    <w:p w14:paraId="5F9E5F02" w14:textId="77777777" w:rsidR="00F25D3D" w:rsidRPr="001D0684" w:rsidRDefault="00F25D3D" w:rsidP="00F25D3D">
      <w:pPr>
        <w:pStyle w:val="H2bodytext"/>
        <w:rPr>
          <w:szCs w:val="24"/>
        </w:rPr>
      </w:pPr>
      <w:r w:rsidRPr="002A2D49">
        <w:rPr>
          <w:i/>
          <w:szCs w:val="24"/>
        </w:rPr>
        <w:t>Configuration Item</w:t>
      </w:r>
      <w:r w:rsidRPr="001D0684">
        <w:rPr>
          <w:szCs w:val="24"/>
        </w:rPr>
        <w:t xml:space="preserve">. </w:t>
      </w:r>
      <w:r>
        <w:rPr>
          <w:szCs w:val="24"/>
        </w:rPr>
        <w:t xml:space="preserve">An </w:t>
      </w:r>
      <w:r w:rsidRPr="001D0684">
        <w:rPr>
          <w:szCs w:val="19"/>
        </w:rPr>
        <w:t xml:space="preserve">item or aggregation of hardware or software </w:t>
      </w:r>
      <w:r>
        <w:rPr>
          <w:szCs w:val="19"/>
        </w:rPr>
        <w:t xml:space="preserve">(including documentation) </w:t>
      </w:r>
      <w:r w:rsidRPr="001D0684">
        <w:rPr>
          <w:szCs w:val="19"/>
        </w:rPr>
        <w:t>or both that is designed to be managed as a single entity</w:t>
      </w:r>
      <w:r w:rsidRPr="001D0684">
        <w:t>. [</w:t>
      </w:r>
      <w:r w:rsidRPr="00D3191C">
        <w:rPr>
          <w:bCs/>
          <w:szCs w:val="24"/>
        </w:rPr>
        <w:t>ISO/IEC/IEEE 24765:2010(E)</w:t>
      </w:r>
      <w:r>
        <w:rPr>
          <w:bCs/>
          <w:szCs w:val="24"/>
        </w:rPr>
        <w:t xml:space="preserve"> edited</w:t>
      </w:r>
      <w:r w:rsidRPr="001D0684">
        <w:rPr>
          <w:szCs w:val="24"/>
        </w:rPr>
        <w:t>]</w:t>
      </w:r>
    </w:p>
    <w:p w14:paraId="59AFC06B" w14:textId="5A4E436B" w:rsidR="00F25D3D" w:rsidRDefault="00F25D3D" w:rsidP="00F25D3D">
      <w:pPr>
        <w:pStyle w:val="H2bodytext"/>
        <w:rPr>
          <w:szCs w:val="24"/>
        </w:rPr>
      </w:pPr>
      <w:r w:rsidRPr="001D0684">
        <w:rPr>
          <w:i/>
          <w:szCs w:val="24"/>
        </w:rPr>
        <w:t>Configuration Management</w:t>
      </w:r>
      <w:r w:rsidRPr="001D0684">
        <w:rPr>
          <w:szCs w:val="24"/>
        </w:rPr>
        <w:t xml:space="preserve">. </w:t>
      </w:r>
      <w:r>
        <w:rPr>
          <w:szCs w:val="24"/>
        </w:rPr>
        <w:t>A</w:t>
      </w:r>
      <w:r w:rsidRPr="001D0684">
        <w:rPr>
          <w:szCs w:val="24"/>
        </w:rPr>
        <w:t xml:space="preserve"> </w:t>
      </w:r>
      <w:r w:rsidRPr="001D0684">
        <w:t xml:space="preserve">discipline applying technical and administrative direction and surveillance to: identify and document the functional and physical characteristics of a </w:t>
      </w:r>
      <w:r w:rsidRPr="002A2D49">
        <w:rPr>
          <w:i/>
        </w:rPr>
        <w:t>configuration item</w:t>
      </w:r>
      <w:r>
        <w:t xml:space="preserve"> (see def.)</w:t>
      </w:r>
      <w:r w:rsidRPr="001D0684">
        <w:t>, control changes to those characteristics, record and report change processing and implementation status, and verify compliance with specified requirements.</w:t>
      </w:r>
      <w:r>
        <w:t xml:space="preserve"> [</w:t>
      </w:r>
      <w:r w:rsidRPr="00D3191C">
        <w:rPr>
          <w:bCs/>
          <w:szCs w:val="24"/>
        </w:rPr>
        <w:t>ISO/IEC/IEEE</w:t>
      </w:r>
      <w:r>
        <w:rPr>
          <w:bCs/>
          <w:szCs w:val="24"/>
        </w:rPr>
        <w:t> </w:t>
      </w:r>
      <w:r w:rsidRPr="00D3191C">
        <w:rPr>
          <w:bCs/>
          <w:szCs w:val="24"/>
        </w:rPr>
        <w:t>24765:2010(E)</w:t>
      </w:r>
      <w:r w:rsidRPr="001D0684">
        <w:rPr>
          <w:szCs w:val="24"/>
        </w:rPr>
        <w:t>]</w:t>
      </w:r>
    </w:p>
    <w:p w14:paraId="2A9CA5F8" w14:textId="77777777" w:rsidR="00EB2692" w:rsidRPr="00B909B7" w:rsidRDefault="00EB2692" w:rsidP="00EB2692">
      <w:pPr>
        <w:pStyle w:val="H2bodytext"/>
        <w:rPr>
          <w:i/>
          <w:iCs/>
          <w:spacing w:val="-2"/>
        </w:rPr>
      </w:pPr>
      <w:r w:rsidRPr="00B909B7">
        <w:rPr>
          <w:i/>
          <w:iCs/>
          <w:spacing w:val="-2"/>
        </w:rPr>
        <w:t xml:space="preserve">Custom-built IT assets. </w:t>
      </w:r>
      <w:r w:rsidRPr="00B909B7">
        <w:rPr>
          <w:iCs/>
          <w:spacing w:val="-2"/>
        </w:rPr>
        <w:t>Information technology (IT) assets designed, developed, or modified internally or by a qualified subcontractor through the procurement process. Examples include custom-developed (see def.) or customized software, spreadsheet, and calculation and analysis applications (e.g., computer models), the implementation of a new network infrastructure or IT technology (e.g., Gmail, Internet Protocol Version 6, Internet Explorer 9). [Developed for internal laboratory use]</w:t>
      </w:r>
    </w:p>
    <w:p w14:paraId="5697E5DF" w14:textId="77777777" w:rsidR="00EB2692" w:rsidRPr="00B909B7" w:rsidRDefault="00EB2692" w:rsidP="00EB2692">
      <w:pPr>
        <w:pStyle w:val="H2bodytext"/>
        <w:rPr>
          <w:i/>
          <w:iCs/>
          <w:spacing w:val="-2"/>
        </w:rPr>
      </w:pPr>
      <w:r w:rsidRPr="00B909B7">
        <w:rPr>
          <w:i/>
          <w:iCs/>
          <w:spacing w:val="-2"/>
        </w:rPr>
        <w:t xml:space="preserve">Custom-developed software. </w:t>
      </w:r>
      <w:r w:rsidRPr="00B909B7">
        <w:rPr>
          <w:iCs/>
          <w:spacing w:val="-2"/>
        </w:rPr>
        <w:t>Software built specifically for a DOE application or to support the same function for a related government organization. It may be developed by DOE or one of its M&amp;O contractors or contracted with a qualified software company through the procurement process. Examples of custom-developed software include material inventory and tracking database applications, accident consequence applications, control system applications, and embedded custom-developed software that controls a hardware device.</w:t>
      </w:r>
    </w:p>
    <w:p w14:paraId="1C5A8BFF" w14:textId="77777777" w:rsidR="00EB2692" w:rsidRPr="00B909B7" w:rsidRDefault="00EB2692" w:rsidP="00EB2692">
      <w:pPr>
        <w:pStyle w:val="H2bodytext"/>
        <w:rPr>
          <w:i/>
          <w:iCs/>
          <w:spacing w:val="-2"/>
        </w:rPr>
      </w:pPr>
      <w:r w:rsidRPr="00B909B7">
        <w:rPr>
          <w:i/>
          <w:iCs/>
          <w:spacing w:val="-2"/>
        </w:rPr>
        <w:t xml:space="preserve">Defect. </w:t>
      </w:r>
      <w:r w:rsidRPr="00B909B7">
        <w:rPr>
          <w:iCs/>
          <w:spacing w:val="-2"/>
          <w:highlight w:val="white"/>
        </w:rPr>
        <w:t>An error, flaw, failure or fault in a computer program or system that causes it to produce an incorrect or unexpected result, or to behave in unintended ways.</w:t>
      </w:r>
    </w:p>
    <w:p w14:paraId="58B967B0" w14:textId="77777777" w:rsidR="00EB2692" w:rsidRPr="00B909B7" w:rsidRDefault="00EB2692" w:rsidP="00EB2692">
      <w:pPr>
        <w:pStyle w:val="H2bodytext"/>
        <w:rPr>
          <w:spacing w:val="-2"/>
        </w:rPr>
      </w:pPr>
      <w:proofErr w:type="spellStart"/>
      <w:r w:rsidRPr="00B909B7">
        <w:rPr>
          <w:i/>
          <w:spacing w:val="-2"/>
        </w:rPr>
        <w:t>Doxygen</w:t>
      </w:r>
      <w:proofErr w:type="spellEnd"/>
      <w:r w:rsidRPr="00B909B7">
        <w:rPr>
          <w:spacing w:val="-2"/>
        </w:rPr>
        <w:t>. Standard tool for generating documentation from annotated C++ sources.</w:t>
      </w:r>
    </w:p>
    <w:p w14:paraId="5BCBB1AA" w14:textId="77777777" w:rsidR="00EB2692" w:rsidRPr="00B909B7" w:rsidRDefault="00EB2692" w:rsidP="00EB2692">
      <w:pPr>
        <w:pStyle w:val="H2bodytext"/>
        <w:rPr>
          <w:i/>
          <w:iCs/>
          <w:spacing w:val="-2"/>
        </w:rPr>
      </w:pPr>
      <w:r w:rsidRPr="00B909B7">
        <w:rPr>
          <w:i/>
          <w:iCs/>
          <w:spacing w:val="-2"/>
        </w:rPr>
        <w:t xml:space="preserve">Electronic Document Management System (EDMS). </w:t>
      </w:r>
      <w:r w:rsidRPr="00B909B7">
        <w:rPr>
          <w:iCs/>
          <w:spacing w:val="-2"/>
        </w:rPr>
        <w:t>System approved for long-term storage, management, and maintenance of electronic and hardcopy records.</w:t>
      </w:r>
    </w:p>
    <w:p w14:paraId="306BA1B9" w14:textId="031E397E" w:rsidR="00EB2692" w:rsidRPr="00B909B7" w:rsidRDefault="00EB2692" w:rsidP="00EB2692">
      <w:pPr>
        <w:pStyle w:val="H2bodytext"/>
        <w:rPr>
          <w:i/>
          <w:iCs/>
          <w:spacing w:val="-2"/>
        </w:rPr>
      </w:pPr>
      <w:r w:rsidRPr="00B909B7">
        <w:rPr>
          <w:i/>
          <w:iCs/>
          <w:spacing w:val="-2"/>
        </w:rPr>
        <w:lastRenderedPageBreak/>
        <w:t xml:space="preserve">Enterprise Architecture (EA) Repository. </w:t>
      </w:r>
      <w:commentRangeStart w:id="18"/>
      <w:r w:rsidRPr="00B909B7">
        <w:rPr>
          <w:iCs/>
          <w:spacing w:val="-2"/>
        </w:rPr>
        <w:t>A</w:t>
      </w:r>
      <w:commentRangeEnd w:id="18"/>
      <w:r w:rsidR="00C42E06">
        <w:rPr>
          <w:rStyle w:val="CommentReference"/>
        </w:rPr>
        <w:commentReference w:id="18"/>
      </w:r>
      <w:r w:rsidRPr="00B909B7">
        <w:rPr>
          <w:iCs/>
          <w:spacing w:val="-2"/>
        </w:rPr>
        <w:t xml:space="preserve"> database that houses information about software applications and </w:t>
      </w:r>
      <w:ins w:id="19" w:author="Andrea Alfonsi" w:date="2018-10-02T08:32:00Z">
        <w:r w:rsidR="00894A7E" w:rsidRPr="00B909B7">
          <w:rPr>
            <w:iCs/>
            <w:spacing w:val="-2"/>
          </w:rPr>
          <w:t>servers and</w:t>
        </w:r>
      </w:ins>
      <w:r w:rsidRPr="00B909B7">
        <w:rPr>
          <w:iCs/>
          <w:spacing w:val="-2"/>
        </w:rPr>
        <w:t xml:space="preserve"> is the source for the INL data dictionary. The applications are related to the management system business functions it supports or implements. EA is the repository for the technology (e.g., software/hardware) used </w:t>
      </w:r>
      <w:bookmarkStart w:id="20" w:name="_GoBack"/>
      <w:bookmarkEnd w:id="20"/>
      <w:r w:rsidRPr="00B909B7">
        <w:rPr>
          <w:iCs/>
          <w:spacing w:val="-2"/>
        </w:rPr>
        <w:t>to construct and implement software applications. EA contains links to the software documentation stored in EDMS (see def.) and includes a list of software</w:t>
      </w:r>
      <w:r>
        <w:rPr>
          <w:iCs/>
          <w:spacing w:val="-2"/>
        </w:rPr>
        <w:t xml:space="preserve"> owners</w:t>
      </w:r>
      <w:r w:rsidRPr="00B909B7">
        <w:rPr>
          <w:iCs/>
          <w:spacing w:val="-2"/>
        </w:rPr>
        <w:t>.</w:t>
      </w:r>
    </w:p>
    <w:p w14:paraId="2C27FD51" w14:textId="77777777" w:rsidR="00EB2692" w:rsidRPr="00B909B7" w:rsidRDefault="00EB2692" w:rsidP="00EB2692">
      <w:pPr>
        <w:pStyle w:val="H2bodytext"/>
        <w:rPr>
          <w:i/>
          <w:iCs/>
          <w:spacing w:val="-2"/>
        </w:rPr>
      </w:pPr>
      <w:r w:rsidRPr="00B909B7">
        <w:rPr>
          <w:i/>
          <w:iCs/>
          <w:spacing w:val="-2"/>
        </w:rPr>
        <w:t xml:space="preserve">GitHub. </w:t>
      </w:r>
      <w:r w:rsidRPr="00B909B7">
        <w:rPr>
          <w:iCs/>
          <w:spacing w:val="-2"/>
        </w:rPr>
        <w:t>A web-based revision control hosting service for software development and code sharing. GitHub provides additional tools such as documentation generation, issue tracking, Wikis, nested task-lists within files, etc.</w:t>
      </w:r>
    </w:p>
    <w:p w14:paraId="152DCE5E" w14:textId="77777777" w:rsidR="00EB2692" w:rsidRPr="00B909B7" w:rsidRDefault="00EB2692" w:rsidP="00EB2692">
      <w:pPr>
        <w:pStyle w:val="H2bodytext"/>
        <w:rPr>
          <w:i/>
          <w:iCs/>
          <w:spacing w:val="-2"/>
        </w:rPr>
      </w:pPr>
      <w:r w:rsidRPr="00B909B7">
        <w:rPr>
          <w:i/>
          <w:iCs/>
          <w:spacing w:val="-2"/>
        </w:rPr>
        <w:t xml:space="preserve">GitLab. </w:t>
      </w:r>
      <w:r w:rsidRPr="00B909B7">
        <w:rPr>
          <w:iCs/>
          <w:spacing w:val="-2"/>
        </w:rPr>
        <w:t xml:space="preserve">A web-based revision control hosting service for software development and code sharing similar to GitHub. GitLab is used for the applications built on the MOOSE framework. </w:t>
      </w:r>
      <w:proofErr w:type="spellStart"/>
      <w:r w:rsidRPr="00B909B7">
        <w:rPr>
          <w:iCs/>
          <w:spacing w:val="-2"/>
        </w:rPr>
        <w:t>MooseBuild</w:t>
      </w:r>
      <w:proofErr w:type="spellEnd"/>
      <w:r w:rsidRPr="00B909B7">
        <w:rPr>
          <w:iCs/>
          <w:spacing w:val="-2"/>
        </w:rPr>
        <w:t xml:space="preserve"> connects to both the external and internal GitHub/GitLab to perform software builds.</w:t>
      </w:r>
    </w:p>
    <w:p w14:paraId="195299A2" w14:textId="77777777" w:rsidR="00EB2692" w:rsidRPr="00B909B7" w:rsidRDefault="00EB2692" w:rsidP="00EB2692">
      <w:pPr>
        <w:pStyle w:val="H2bodytext"/>
        <w:rPr>
          <w:i/>
          <w:iCs/>
          <w:spacing w:val="-2"/>
        </w:rPr>
      </w:pPr>
      <w:r w:rsidRPr="00B909B7">
        <w:rPr>
          <w:i/>
          <w:iCs/>
          <w:spacing w:val="-2"/>
        </w:rPr>
        <w:t xml:space="preserve">Issue. </w:t>
      </w:r>
      <w:r w:rsidRPr="00B909B7">
        <w:rPr>
          <w:iCs/>
          <w:spacing w:val="-2"/>
        </w:rPr>
        <w:t>Issues can be initiated by anyone, including off site users, and are used for maintenance (fine-tuning and problem resolving), new development, enhancements, or can be used to report program errors and problems.</w:t>
      </w:r>
    </w:p>
    <w:p w14:paraId="10DC9925" w14:textId="5FF449B0" w:rsidR="00EB2692" w:rsidRPr="00B909B7" w:rsidRDefault="00EB2692" w:rsidP="00EB2692">
      <w:pPr>
        <w:pStyle w:val="H2bodytext"/>
        <w:rPr>
          <w:i/>
          <w:iCs/>
          <w:spacing w:val="-2"/>
        </w:rPr>
      </w:pPr>
      <w:r w:rsidRPr="00B909B7">
        <w:rPr>
          <w:i/>
          <w:iCs/>
          <w:spacing w:val="-2"/>
        </w:rPr>
        <w:t xml:space="preserve">Issue (GitHub). </w:t>
      </w:r>
      <w:r w:rsidRPr="00B909B7">
        <w:rPr>
          <w:iCs/>
          <w:spacing w:val="-2"/>
        </w:rPr>
        <w:t>As defined for the GitHub environment, issues are suggested improvements, tasks, or questions related to the repository. Issues can be created by anyone (for public repositories</w:t>
      </w:r>
      <w:r w:rsidR="00C21601" w:rsidRPr="00B909B7">
        <w:rPr>
          <w:iCs/>
          <w:spacing w:val="-2"/>
        </w:rPr>
        <w:t>) and</w:t>
      </w:r>
      <w:r w:rsidRPr="00B909B7">
        <w:rPr>
          <w:iCs/>
          <w:spacing w:val="-2"/>
        </w:rPr>
        <w:t xml:space="preserve"> are moderated by repository collaborators. Each issue contains its own discussion forum and can be labeled and assigned to a user.</w:t>
      </w:r>
    </w:p>
    <w:p w14:paraId="4675A9E7" w14:textId="69D2923B" w:rsidR="000A48EE" w:rsidRDefault="000A48EE" w:rsidP="000A48EE">
      <w:pPr>
        <w:pStyle w:val="H2bodytext"/>
      </w:pPr>
      <w:r w:rsidRPr="009C5677">
        <w:rPr>
          <w:i/>
          <w:iCs/>
        </w:rPr>
        <w:t>Major Change</w:t>
      </w:r>
      <w:r>
        <w:t xml:space="preserve">. </w:t>
      </w:r>
      <w:r w:rsidRPr="009C5677">
        <w:t>A revision to software that, in the best judgment of authorizing personn</w:t>
      </w:r>
      <w:r w:rsidRPr="009C5677">
        <w:rPr>
          <w:i/>
          <w:iCs/>
        </w:rPr>
        <w:t>el</w:t>
      </w:r>
      <w:r w:rsidRPr="009C5677">
        <w:t xml:space="preserve">, has the potential to compromise the accuracy/validity of the output data, and as a result, could diminish the margin of safety to the public, worker, or environment. </w:t>
      </w:r>
    </w:p>
    <w:p w14:paraId="4E40C576" w14:textId="1E440547" w:rsidR="00EB2692" w:rsidRDefault="00EB2692" w:rsidP="000A48EE">
      <w:pPr>
        <w:pStyle w:val="H2bodytext"/>
      </w:pPr>
      <w:r w:rsidRPr="00B909B7">
        <w:rPr>
          <w:i/>
          <w:iCs/>
          <w:spacing w:val="-2"/>
        </w:rPr>
        <w:t xml:space="preserve">Method. </w:t>
      </w:r>
      <w:r w:rsidRPr="00B909B7">
        <w:rPr>
          <w:iCs/>
          <w:spacing w:val="-2"/>
        </w:rPr>
        <w:t>A reasonably complete set of rules and criteria that establish a precise and repeatable way of performing a task and arriving at a desired result. [The Configuration Management Manual Guideline for Improving the Software Process, Carnegie Mellon University Software Engineering Institute, 1995]</w:t>
      </w:r>
    </w:p>
    <w:p w14:paraId="2B03E560" w14:textId="5499551D" w:rsidR="000A48EE" w:rsidRDefault="000A48EE" w:rsidP="000A48EE">
      <w:pPr>
        <w:pStyle w:val="H2bodytext"/>
      </w:pPr>
      <w:r w:rsidRPr="009C5677">
        <w:rPr>
          <w:i/>
          <w:iCs/>
        </w:rPr>
        <w:t>Minor Change</w:t>
      </w:r>
      <w:r>
        <w:rPr>
          <w:i/>
          <w:iCs/>
        </w:rPr>
        <w:t xml:space="preserve">. </w:t>
      </w:r>
      <w:r w:rsidRPr="009C5677">
        <w:t>A revision to software that, in the best judgment of authorizing personnel, will not compromise the accuracy/validity of the output data and will not diminish the margin of safety to the public, worker, or environment.</w:t>
      </w:r>
    </w:p>
    <w:p w14:paraId="6F4C25C3" w14:textId="77777777" w:rsidR="00EB2692" w:rsidRPr="00B909B7" w:rsidRDefault="00EB2692" w:rsidP="00EB2692">
      <w:pPr>
        <w:pStyle w:val="H2bodytext"/>
        <w:rPr>
          <w:i/>
          <w:iCs/>
          <w:spacing w:val="-2"/>
        </w:rPr>
      </w:pPr>
      <w:r w:rsidRPr="00B909B7">
        <w:rPr>
          <w:i/>
          <w:iCs/>
          <w:spacing w:val="-2"/>
        </w:rPr>
        <w:t xml:space="preserve">Open source. </w:t>
      </w:r>
      <w:r w:rsidRPr="00B909B7">
        <w:rPr>
          <w:iCs/>
          <w:spacing w:val="-2"/>
        </w:rPr>
        <w:t>Denoting software for which the original source code is made freely available and may be redistributed and modified.</w:t>
      </w:r>
    </w:p>
    <w:p w14:paraId="5751901E" w14:textId="77777777" w:rsidR="00EB2692" w:rsidRPr="00B909B7" w:rsidRDefault="00EB2692" w:rsidP="00EB2692">
      <w:pPr>
        <w:pStyle w:val="H2bodytext"/>
        <w:rPr>
          <w:i/>
          <w:iCs/>
          <w:spacing w:val="-2"/>
        </w:rPr>
      </w:pPr>
      <w:r w:rsidRPr="00B909B7">
        <w:rPr>
          <w:i/>
          <w:iCs/>
          <w:spacing w:val="-2"/>
        </w:rPr>
        <w:t xml:space="preserve">Pull requests. </w:t>
      </w:r>
      <w:r w:rsidRPr="00B909B7">
        <w:rPr>
          <w:iCs/>
          <w:spacing w:val="-2"/>
        </w:rPr>
        <w:t xml:space="preserve">Pull requests can be initiated by anyone, including off-site users, and are used for maintenance (fine-tuning and problem resolving), new development, </w:t>
      </w:r>
      <w:r w:rsidRPr="00B909B7">
        <w:rPr>
          <w:iCs/>
          <w:spacing w:val="-2"/>
        </w:rPr>
        <w:lastRenderedPageBreak/>
        <w:t>enhancements, or can be used to report program errors and problems.  Pull requests let you tell others about changes you have pushed to a repository on GitHub. Once a pull request is sent, interested parties can review the set of changes, discuss potential modifications, and even push follow-up commits if necessary.</w:t>
      </w:r>
    </w:p>
    <w:p w14:paraId="19632283" w14:textId="29B8CD6B" w:rsidR="00EB2692" w:rsidRDefault="00EB2692" w:rsidP="00EB2692">
      <w:pPr>
        <w:pStyle w:val="H2bodytext"/>
        <w:rPr>
          <w:iCs/>
          <w:spacing w:val="-2"/>
        </w:rPr>
      </w:pPr>
      <w:r w:rsidRPr="00B909B7">
        <w:rPr>
          <w:i/>
          <w:iCs/>
          <w:spacing w:val="-2"/>
        </w:rPr>
        <w:t xml:space="preserve">Regression testing. </w:t>
      </w:r>
      <w:r w:rsidRPr="00B909B7">
        <w:rPr>
          <w:iCs/>
          <w:spacing w:val="-2"/>
        </w:rPr>
        <w:t>Selective retesting of a system or component to verify that modifications have not caused unintended effects and that the system or component still complies with its specified requirements.</w:t>
      </w:r>
    </w:p>
    <w:p w14:paraId="60541D42" w14:textId="77777777" w:rsidR="00EB2692" w:rsidRPr="00B909B7" w:rsidRDefault="00EB2692" w:rsidP="00EB2692">
      <w:pPr>
        <w:pStyle w:val="H2bodytext"/>
        <w:rPr>
          <w:i/>
          <w:iCs/>
          <w:spacing w:val="-2"/>
        </w:rPr>
      </w:pPr>
      <w:r w:rsidRPr="00B909B7">
        <w:rPr>
          <w:i/>
          <w:iCs/>
          <w:spacing w:val="-2"/>
        </w:rPr>
        <w:t xml:space="preserve">Safety function. </w:t>
      </w:r>
      <w:r w:rsidRPr="00B909B7">
        <w:rPr>
          <w:iCs/>
          <w:spacing w:val="-2"/>
        </w:rPr>
        <w:t>The performance of an item or service necessary to achieve safe, reliable, and effective utilization of nuclear energy and nuclear material processing. For INL, safety functions are identified and defined in a formal safety basis or commitment document as credited for achieving nuclear safety (e.g., safety structures, systems, and components; safety significant; safety class; safety related; or important to safety) (ASME NQA-1-2008 with the NQA-1a-2009 addenda edited).</w:t>
      </w:r>
    </w:p>
    <w:p w14:paraId="15F361DE" w14:textId="77777777" w:rsidR="00EB2692" w:rsidRPr="00B909B7" w:rsidRDefault="00EB2692" w:rsidP="00EB2692">
      <w:pPr>
        <w:pStyle w:val="H2bodytext"/>
        <w:rPr>
          <w:i/>
          <w:iCs/>
          <w:spacing w:val="-2"/>
        </w:rPr>
      </w:pPr>
      <w:r w:rsidRPr="00B909B7">
        <w:rPr>
          <w:i/>
          <w:iCs/>
          <w:spacing w:val="-2"/>
        </w:rPr>
        <w:t xml:space="preserve">Safety software. </w:t>
      </w:r>
      <w:r w:rsidRPr="00B909B7">
        <w:rPr>
          <w:iCs/>
          <w:spacing w:val="-2"/>
        </w:rPr>
        <w:t>Software, including the following:</w:t>
      </w:r>
    </w:p>
    <w:p w14:paraId="34FE42E9" w14:textId="77777777" w:rsidR="00EB2692" w:rsidRPr="00B909B7" w:rsidRDefault="00EB2692" w:rsidP="00EB2692">
      <w:pPr>
        <w:pStyle w:val="ListBullet2"/>
      </w:pPr>
      <w:r w:rsidRPr="00B909B7">
        <w:rPr>
          <w:b/>
        </w:rPr>
        <w:t>Safety system software.</w:t>
      </w:r>
      <w:r w:rsidRPr="00B909B7">
        <w:t xml:space="preserve"> Software for a nuclear facility that performs a safety function as part of a structure, system, or component and is cited in either (a) a DOE-approved documented safety analysis, or (b) an approved hazard analysis per DOE P 450.4, “Safety Management System Policy,” dated October 15, 1996 (or latest version) and 48 CFR 970-5223.1, “Integration of Environment, Safety, and Health into Work Planning and Execution.”</w:t>
      </w:r>
    </w:p>
    <w:p w14:paraId="1959C681" w14:textId="77777777" w:rsidR="00EB2692" w:rsidRPr="00B909B7" w:rsidRDefault="00EB2692" w:rsidP="00EB2692">
      <w:pPr>
        <w:pStyle w:val="ListBullet2"/>
      </w:pPr>
      <w:r w:rsidRPr="00B909B7">
        <w:rPr>
          <w:b/>
        </w:rPr>
        <w:t>Safety analysis and design software.</w:t>
      </w:r>
      <w:r w:rsidRPr="00B909B7">
        <w:t xml:space="preserve"> Software that is used to classify, design, or analyze nuclear facilities. This software is not part of a structure, system, or component, but helps to ensure that proper accident or hazards analysis of nuclear facilities or a structure, system, or component that performs a safety function.</w:t>
      </w:r>
    </w:p>
    <w:p w14:paraId="2420FEE2" w14:textId="77777777" w:rsidR="00EB2692" w:rsidRPr="00B909B7" w:rsidRDefault="00EB2692" w:rsidP="00EB2692">
      <w:pPr>
        <w:pStyle w:val="ListBullet2"/>
      </w:pPr>
      <w:r w:rsidRPr="00B909B7">
        <w:rPr>
          <w:b/>
        </w:rPr>
        <w:t>Safety management and administrative controls software.</w:t>
      </w:r>
      <w:r w:rsidRPr="00B909B7">
        <w:t xml:space="preserve"> Software that performs a hazard control function in support of nuclear facility or radiological safety management programs or technical safety requirements or other software that performs a control function necessary to provide adequate protection from nuclear facility or radiological hazards. This software supports eliminating, limiting, or mitigating nuclear hazards to worker, the public, or the environment as addressed in 10 CFR Parts 830, 835, the DEAR ISMS (Integrated Safety Management System) clause, and 48 CFR 970</w:t>
      </w:r>
      <w:r w:rsidRPr="00B909B7">
        <w:noBreakHyphen/>
        <w:t>5223.1.</w:t>
      </w:r>
    </w:p>
    <w:p w14:paraId="20DEEA89" w14:textId="77777777" w:rsidR="00EB2692" w:rsidRPr="00B909B7" w:rsidRDefault="00EB2692" w:rsidP="00EB2692">
      <w:pPr>
        <w:pStyle w:val="H2bodytext"/>
        <w:rPr>
          <w:i/>
          <w:iCs/>
          <w:spacing w:val="-2"/>
        </w:rPr>
      </w:pPr>
      <w:r w:rsidRPr="00B909B7">
        <w:rPr>
          <w:i/>
          <w:iCs/>
          <w:spacing w:val="-2"/>
        </w:rPr>
        <w:lastRenderedPageBreak/>
        <w:t xml:space="preserve">Software. </w:t>
      </w:r>
      <w:r w:rsidRPr="00B909B7">
        <w:rPr>
          <w:iCs/>
          <w:spacing w:val="-2"/>
        </w:rPr>
        <w:t>Computer programs and associated documentation and data pertaining to the operation of a computer system and includes application software and support software.</w:t>
      </w:r>
    </w:p>
    <w:p w14:paraId="22D859B8" w14:textId="77777777" w:rsidR="00EB2692" w:rsidRPr="00B909B7" w:rsidRDefault="00EB2692" w:rsidP="00EB2692">
      <w:pPr>
        <w:pStyle w:val="H2bodytext"/>
        <w:rPr>
          <w:i/>
          <w:iCs/>
          <w:spacing w:val="-2"/>
        </w:rPr>
      </w:pPr>
      <w:r w:rsidRPr="00B909B7">
        <w:rPr>
          <w:i/>
          <w:iCs/>
          <w:spacing w:val="-2"/>
        </w:rPr>
        <w:t xml:space="preserve">Software life cycle. </w:t>
      </w:r>
      <w:r w:rsidRPr="00B909B7">
        <w:rPr>
          <w:iCs/>
          <w:spacing w:val="-2"/>
        </w:rPr>
        <w:t>The activities that comprise evolution of software from conception to retirement. The software life cycle typically includes the activities associated with requirements, design, implementation, test, installation, operation, maintenance, and retirement.</w:t>
      </w:r>
    </w:p>
    <w:p w14:paraId="31AD3DE4" w14:textId="38C0C1FB" w:rsidR="00EB2692" w:rsidRDefault="00EB2692" w:rsidP="00EB2692">
      <w:pPr>
        <w:pStyle w:val="H2bodytext"/>
        <w:rPr>
          <w:iCs/>
          <w:spacing w:val="-2"/>
        </w:rPr>
      </w:pPr>
      <w:r w:rsidRPr="00B909B7">
        <w:rPr>
          <w:i/>
          <w:iCs/>
          <w:spacing w:val="-2"/>
        </w:rPr>
        <w:t xml:space="preserve">Software quality assurance. </w:t>
      </w:r>
      <w:r w:rsidRPr="00B909B7">
        <w:rPr>
          <w:iCs/>
          <w:spacing w:val="-2"/>
        </w:rPr>
        <w:t>All actions that provide adequate confidence that software quality is achieved.</w:t>
      </w:r>
    </w:p>
    <w:p w14:paraId="60D3DBBA" w14:textId="77777777" w:rsidR="00EB2692" w:rsidRPr="00B909B7" w:rsidRDefault="00EB2692" w:rsidP="00EB2692">
      <w:pPr>
        <w:pStyle w:val="H2bodytext"/>
        <w:rPr>
          <w:i/>
          <w:iCs/>
          <w:spacing w:val="-2"/>
        </w:rPr>
      </w:pPr>
      <w:r w:rsidRPr="00B909B7">
        <w:rPr>
          <w:i/>
          <w:iCs/>
          <w:spacing w:val="-2"/>
        </w:rPr>
        <w:t>Software tool</w:t>
      </w:r>
      <w:r w:rsidRPr="00B909B7">
        <w:rPr>
          <w:iCs/>
          <w:spacing w:val="-2"/>
        </w:rPr>
        <w:t xml:space="preserve">. A computer program used in development, testing, analysis, or maintenance of a program or its documentation. Examples include comparators, cross-reference generators, compilers, computer-aided software-engineering tools, configuration and code management software, </w:t>
      </w:r>
      <w:proofErr w:type="spellStart"/>
      <w:r w:rsidRPr="00B909B7">
        <w:rPr>
          <w:iCs/>
          <w:spacing w:val="-2"/>
        </w:rPr>
        <w:t>decompilers</w:t>
      </w:r>
      <w:proofErr w:type="spellEnd"/>
      <w:r w:rsidRPr="00B909B7">
        <w:rPr>
          <w:iCs/>
          <w:spacing w:val="-2"/>
        </w:rPr>
        <w:t>, disassemblers, editors, flowcharters, monitor test case generators, and timing analyzers.</w:t>
      </w:r>
    </w:p>
    <w:p w14:paraId="3AA1488F" w14:textId="77777777" w:rsidR="00EB2692" w:rsidRPr="00B909B7" w:rsidRDefault="00EB2692" w:rsidP="00EB2692">
      <w:pPr>
        <w:pStyle w:val="H2bodytext"/>
        <w:rPr>
          <w:i/>
          <w:iCs/>
          <w:spacing w:val="-2"/>
        </w:rPr>
      </w:pPr>
      <w:r w:rsidRPr="00B909B7">
        <w:rPr>
          <w:i/>
          <w:iCs/>
          <w:spacing w:val="-2"/>
        </w:rPr>
        <w:t xml:space="preserve">Support software. </w:t>
      </w:r>
      <w:r w:rsidRPr="00B909B7">
        <w:rPr>
          <w:iCs/>
          <w:spacing w:val="-2"/>
        </w:rPr>
        <w:t>Software tools (see def.) and system software (see def.).</w:t>
      </w:r>
    </w:p>
    <w:p w14:paraId="5869758E" w14:textId="77777777" w:rsidR="00EB2692" w:rsidRPr="00B909B7" w:rsidRDefault="00EB2692" w:rsidP="00EB2692">
      <w:pPr>
        <w:pStyle w:val="H2bodytext"/>
        <w:rPr>
          <w:i/>
          <w:iCs/>
          <w:spacing w:val="-2"/>
        </w:rPr>
      </w:pPr>
      <w:r w:rsidRPr="00B909B7">
        <w:rPr>
          <w:i/>
          <w:iCs/>
          <w:spacing w:val="-2"/>
        </w:rPr>
        <w:t xml:space="preserve">System software. </w:t>
      </w:r>
      <w:r w:rsidRPr="00B909B7">
        <w:rPr>
          <w:iCs/>
          <w:spacing w:val="-2"/>
        </w:rPr>
        <w:t>Software designed to facilitate operation and maintenance of a computer system and its associated programs (e.g., operating systems, assemblers, and utilities).</w:t>
      </w:r>
    </w:p>
    <w:p w14:paraId="60CFC018" w14:textId="77777777" w:rsidR="00EB2692" w:rsidRPr="00B909B7" w:rsidRDefault="00EB2692" w:rsidP="00EB2692">
      <w:pPr>
        <w:pStyle w:val="H2bodytext"/>
        <w:rPr>
          <w:i/>
          <w:iCs/>
          <w:spacing w:val="-2"/>
        </w:rPr>
      </w:pPr>
      <w:r w:rsidRPr="00B909B7">
        <w:rPr>
          <w:i/>
          <w:iCs/>
          <w:spacing w:val="-2"/>
        </w:rPr>
        <w:t xml:space="preserve">System testing. </w:t>
      </w:r>
      <w:r w:rsidRPr="00B909B7">
        <w:rPr>
          <w:iCs/>
          <w:spacing w:val="-2"/>
        </w:rPr>
        <w:t>Testing conducted on a complete, integrated system to evaluate the system’s compliance with its specified requirements.</w:t>
      </w:r>
    </w:p>
    <w:p w14:paraId="1D094E0F" w14:textId="77777777" w:rsidR="00EB2692" w:rsidRPr="00B909B7" w:rsidRDefault="00EB2692" w:rsidP="00EB2692">
      <w:pPr>
        <w:pStyle w:val="H2bodytext"/>
        <w:rPr>
          <w:i/>
          <w:iCs/>
          <w:spacing w:val="-2"/>
        </w:rPr>
      </w:pPr>
      <w:r w:rsidRPr="00B909B7">
        <w:rPr>
          <w:i/>
          <w:iCs/>
          <w:spacing w:val="-2"/>
        </w:rPr>
        <w:t xml:space="preserve">Task (GitHub). </w:t>
      </w:r>
      <w:r w:rsidRPr="00B909B7">
        <w:rPr>
          <w:iCs/>
          <w:spacing w:val="-2"/>
        </w:rPr>
        <w:t>A suggested improvement or feature enhancement.</w:t>
      </w:r>
    </w:p>
    <w:p w14:paraId="09045A2A" w14:textId="46E5ADFB" w:rsidR="00EB2692" w:rsidRPr="00B909B7" w:rsidRDefault="00EB2692" w:rsidP="00EB2692">
      <w:pPr>
        <w:pStyle w:val="H2bodytext"/>
        <w:rPr>
          <w:iCs/>
          <w:spacing w:val="-2"/>
        </w:rPr>
      </w:pPr>
      <w:r w:rsidRPr="00B909B7">
        <w:rPr>
          <w:i/>
          <w:iCs/>
          <w:spacing w:val="-2"/>
        </w:rPr>
        <w:t xml:space="preserve">Test case. (1) </w:t>
      </w:r>
      <w:r w:rsidRPr="00B909B7">
        <w:rPr>
          <w:iCs/>
          <w:spacing w:val="-2"/>
        </w:rPr>
        <w:t>A set of test inputs, execution conditions, and expected results developed for a particular objective, such as to exercise a particular program path or to verify compliance with a specific requirement. Documentation specifying inputs, predicted results, and a set of execution conditions for a test item.</w:t>
      </w:r>
    </w:p>
    <w:p w14:paraId="0703A007" w14:textId="77777777" w:rsidR="00EB2692" w:rsidRPr="00B909B7" w:rsidRDefault="00EB2692" w:rsidP="00EB2692">
      <w:pPr>
        <w:pStyle w:val="H2bodytext"/>
        <w:rPr>
          <w:i/>
          <w:iCs/>
          <w:spacing w:val="-2"/>
        </w:rPr>
      </w:pPr>
      <w:r w:rsidRPr="00B909B7">
        <w:rPr>
          <w:i/>
          <w:iCs/>
          <w:spacing w:val="-2"/>
        </w:rPr>
        <w:t xml:space="preserve">Test driven development. </w:t>
      </w:r>
      <w:r w:rsidRPr="00B909B7">
        <w:rPr>
          <w:iCs/>
          <w:spacing w:val="-2"/>
        </w:rPr>
        <w:t>A method of software development in which unit testing is repeatedly conducted on source code. After each test, refactoring is done and the same or a similar test is performed again. The process is iterated until the unit functions in accordance with the specifications.</w:t>
      </w:r>
    </w:p>
    <w:p w14:paraId="311EEACF" w14:textId="77777777" w:rsidR="00EB2692" w:rsidRPr="00B909B7" w:rsidRDefault="00EB2692" w:rsidP="00EB2692">
      <w:pPr>
        <w:pStyle w:val="H2bodytext"/>
        <w:rPr>
          <w:i/>
          <w:iCs/>
          <w:spacing w:val="-2"/>
        </w:rPr>
      </w:pPr>
      <w:r w:rsidRPr="00B909B7">
        <w:rPr>
          <w:i/>
          <w:iCs/>
          <w:spacing w:val="-2"/>
        </w:rPr>
        <w:t xml:space="preserve">User documentation. </w:t>
      </w:r>
      <w:r w:rsidRPr="00B909B7">
        <w:rPr>
          <w:iCs/>
          <w:spacing w:val="-2"/>
        </w:rPr>
        <w:t>Instructions for use describing the capabilities and intended use of the software within specified limits.  May also include a theory manual, when relevant.</w:t>
      </w:r>
    </w:p>
    <w:p w14:paraId="0A22DEDE" w14:textId="77777777" w:rsidR="00EB2692" w:rsidRPr="00B909B7" w:rsidRDefault="00EB2692" w:rsidP="00EB2692">
      <w:pPr>
        <w:pStyle w:val="H2bodytext"/>
        <w:rPr>
          <w:i/>
          <w:iCs/>
          <w:spacing w:val="-2"/>
        </w:rPr>
      </w:pPr>
      <w:r w:rsidRPr="00B909B7">
        <w:rPr>
          <w:i/>
          <w:iCs/>
          <w:spacing w:val="-2"/>
        </w:rPr>
        <w:t xml:space="preserve">Validation. </w:t>
      </w:r>
      <w:r w:rsidRPr="00B909B7">
        <w:rPr>
          <w:iCs/>
          <w:spacing w:val="-2"/>
        </w:rPr>
        <w:t>Confirmation, through the provision of objective evidence (e.g., acceptance test), that the requirements for a specific intended use or application have been fulfilled. [ISO/IEC/IEEE 24765:2010(E) edited]</w:t>
      </w:r>
    </w:p>
    <w:p w14:paraId="55DE99B7" w14:textId="76CCB20D" w:rsidR="00EB2692" w:rsidRDefault="00EB2692" w:rsidP="00EB2692">
      <w:pPr>
        <w:pStyle w:val="H2bodytext"/>
        <w:rPr>
          <w:szCs w:val="24"/>
        </w:rPr>
      </w:pPr>
      <w:r w:rsidRPr="00B909B7">
        <w:rPr>
          <w:i/>
          <w:iCs/>
          <w:spacing w:val="-2"/>
        </w:rPr>
        <w:lastRenderedPageBreak/>
        <w:t xml:space="preserve">Verification. </w:t>
      </w:r>
      <w:r w:rsidRPr="00B909B7">
        <w:rPr>
          <w:iCs/>
          <w:spacing w:val="-2"/>
        </w:rPr>
        <w:t>(1) The process of evaluating a system or component to determine whether the products of a given development phase satisfy the conditions imposed at the start of that phase. (2) Formal proof of program correctness (e.g., requirements, design, implementation reviews, system tests). [ISO/IEC/IEEE 24765:2010(E) edited]</w:t>
      </w:r>
    </w:p>
    <w:p w14:paraId="4F836146" w14:textId="77777777" w:rsidR="00F25D3D" w:rsidRPr="00070BF3" w:rsidRDefault="00F25D3D" w:rsidP="0032785F">
      <w:pPr>
        <w:pStyle w:val="Heading2"/>
        <w:keepNext/>
        <w:spacing w:after="120"/>
      </w:pPr>
      <w:bookmarkStart w:id="21" w:name="_Toc526071950"/>
      <w:r w:rsidRPr="00070BF3">
        <w:t>Acronyms</w:t>
      </w:r>
      <w:bookmarkEnd w:id="21"/>
    </w:p>
    <w:p w14:paraId="7E37AC9E" w14:textId="10CD4ECD" w:rsidR="00551B55" w:rsidRDefault="00551B55" w:rsidP="00551B55">
      <w:pPr>
        <w:pStyle w:val="H2bodytext"/>
        <w:tabs>
          <w:tab w:val="left" w:pos="2340"/>
        </w:tabs>
        <w:ind w:left="2340" w:hanging="900"/>
      </w:pPr>
      <w:r w:rsidRPr="00C4019D">
        <w:t>ASME</w:t>
      </w:r>
      <w:r w:rsidRPr="00C4019D">
        <w:tab/>
        <w:t>American Society of Mechanical Engineers</w:t>
      </w:r>
    </w:p>
    <w:p w14:paraId="2F54D97A" w14:textId="6E78B9F0" w:rsidR="0004505D" w:rsidRPr="00C4019D" w:rsidRDefault="0004505D" w:rsidP="00551B55">
      <w:pPr>
        <w:pStyle w:val="H2bodytext"/>
        <w:tabs>
          <w:tab w:val="left" w:pos="2340"/>
        </w:tabs>
        <w:ind w:left="2340" w:hanging="900"/>
      </w:pPr>
      <w:r w:rsidRPr="00815B8A">
        <w:t>CCB</w:t>
      </w:r>
      <w:r w:rsidRPr="00815B8A">
        <w:tab/>
      </w:r>
      <w:r>
        <w:tab/>
      </w:r>
      <w:r w:rsidRPr="00815B8A">
        <w:t>change control board</w:t>
      </w:r>
    </w:p>
    <w:p w14:paraId="38E622B5" w14:textId="77777777" w:rsidR="00F25D3D" w:rsidRPr="0032785F" w:rsidRDefault="00F25D3D" w:rsidP="0032785F">
      <w:pPr>
        <w:pStyle w:val="H2bodytext"/>
        <w:tabs>
          <w:tab w:val="left" w:pos="2340"/>
        </w:tabs>
        <w:ind w:left="2340" w:hanging="900"/>
      </w:pPr>
      <w:r w:rsidRPr="0032785F">
        <w:t>CI</w:t>
      </w:r>
      <w:r w:rsidRPr="0032785F">
        <w:tab/>
      </w:r>
      <w:r w:rsidR="004B0FD5">
        <w:tab/>
      </w:r>
      <w:r w:rsidRPr="0032785F">
        <w:t xml:space="preserve">Configuration </w:t>
      </w:r>
      <w:r w:rsidR="00B31450" w:rsidRPr="0032785F">
        <w:t>Item</w:t>
      </w:r>
    </w:p>
    <w:p w14:paraId="6FCE5696" w14:textId="77777777" w:rsidR="00F25D3D" w:rsidRDefault="00F25D3D" w:rsidP="0032785F">
      <w:pPr>
        <w:pStyle w:val="H2bodytext"/>
        <w:tabs>
          <w:tab w:val="left" w:pos="2340"/>
        </w:tabs>
        <w:ind w:left="2340" w:hanging="900"/>
      </w:pPr>
      <w:r w:rsidRPr="0032785F">
        <w:t>CM</w:t>
      </w:r>
      <w:r w:rsidRPr="0032785F">
        <w:tab/>
      </w:r>
      <w:r w:rsidR="004B0FD5">
        <w:tab/>
      </w:r>
      <w:r w:rsidRPr="0032785F">
        <w:t xml:space="preserve">Configuration </w:t>
      </w:r>
      <w:r w:rsidR="00B31450" w:rsidRPr="0032785F">
        <w:t>Management</w:t>
      </w:r>
    </w:p>
    <w:p w14:paraId="59DCBAB7" w14:textId="23E4B155" w:rsidR="004B0FD5" w:rsidRDefault="004B0FD5" w:rsidP="0032785F">
      <w:pPr>
        <w:pStyle w:val="H2bodytext"/>
        <w:tabs>
          <w:tab w:val="left" w:pos="2340"/>
        </w:tabs>
        <w:ind w:left="2340" w:hanging="900"/>
      </w:pPr>
      <w:r>
        <w:t>CMP</w:t>
      </w:r>
      <w:r>
        <w:tab/>
      </w:r>
      <w:r>
        <w:tab/>
        <w:t>Configuration Management Plan</w:t>
      </w:r>
    </w:p>
    <w:p w14:paraId="1773DE2D" w14:textId="3D6EE5C9" w:rsidR="0004505D" w:rsidRDefault="0004505D" w:rsidP="0032785F">
      <w:pPr>
        <w:pStyle w:val="H2bodytext"/>
        <w:tabs>
          <w:tab w:val="left" w:pos="2340"/>
        </w:tabs>
        <w:ind w:left="2340" w:hanging="900"/>
      </w:pPr>
      <w:r>
        <w:t>CR</w:t>
      </w:r>
      <w:r>
        <w:tab/>
      </w:r>
      <w:r>
        <w:tab/>
        <w:t>Change request</w:t>
      </w:r>
    </w:p>
    <w:p w14:paraId="62722895" w14:textId="2998F833" w:rsidR="0004505D" w:rsidRDefault="0004505D" w:rsidP="0032785F">
      <w:pPr>
        <w:pStyle w:val="H2bodytext"/>
        <w:tabs>
          <w:tab w:val="left" w:pos="2340"/>
        </w:tabs>
        <w:ind w:left="2340" w:hanging="900"/>
      </w:pPr>
      <w:r>
        <w:t>DOE</w:t>
      </w:r>
      <w:r>
        <w:tab/>
      </w:r>
      <w:r>
        <w:tab/>
        <w:t>Department of Energy</w:t>
      </w:r>
    </w:p>
    <w:p w14:paraId="03F3F2FF" w14:textId="06E3892E" w:rsidR="004B0FD5" w:rsidRDefault="004B0FD5" w:rsidP="0032785F">
      <w:pPr>
        <w:pStyle w:val="H2bodytext"/>
        <w:tabs>
          <w:tab w:val="left" w:pos="2340"/>
        </w:tabs>
        <w:ind w:left="2340" w:hanging="900"/>
      </w:pPr>
      <w:r>
        <w:t>EA</w:t>
      </w:r>
      <w:r>
        <w:tab/>
      </w:r>
      <w:r>
        <w:tab/>
        <w:t>Enterprise Architecture</w:t>
      </w:r>
    </w:p>
    <w:p w14:paraId="621268CC" w14:textId="5FACD567" w:rsidR="0004505D" w:rsidRPr="0032785F" w:rsidRDefault="0004505D" w:rsidP="0032785F">
      <w:pPr>
        <w:pStyle w:val="H2bodytext"/>
        <w:tabs>
          <w:tab w:val="left" w:pos="2340"/>
        </w:tabs>
        <w:ind w:left="2340" w:hanging="900"/>
      </w:pPr>
      <w:r>
        <w:t>EDMS</w:t>
      </w:r>
      <w:r>
        <w:tab/>
      </w:r>
      <w:r>
        <w:tab/>
      </w:r>
      <w:r w:rsidRPr="003215E7">
        <w:rPr>
          <w:sz w:val="23"/>
          <w:szCs w:val="23"/>
        </w:rPr>
        <w:t>Electronic Document Management System</w:t>
      </w:r>
    </w:p>
    <w:p w14:paraId="40BDE56C" w14:textId="77777777" w:rsidR="00885177" w:rsidRDefault="00885177" w:rsidP="00885177">
      <w:pPr>
        <w:pStyle w:val="H2bodytext"/>
        <w:ind w:left="2430" w:hanging="990"/>
      </w:pPr>
      <w:r>
        <w:t>IEC</w:t>
      </w:r>
      <w:r>
        <w:tab/>
      </w:r>
      <w:r w:rsidR="004B0FD5">
        <w:tab/>
      </w:r>
      <w:r>
        <w:t>International Electrotechnical Commission</w:t>
      </w:r>
    </w:p>
    <w:p w14:paraId="50173055" w14:textId="77777777" w:rsidR="00885177" w:rsidRDefault="00885177" w:rsidP="00885177">
      <w:pPr>
        <w:pStyle w:val="H2bodytext"/>
        <w:ind w:left="2430" w:hanging="990"/>
      </w:pPr>
      <w:r>
        <w:t>IEEE</w:t>
      </w:r>
      <w:r>
        <w:tab/>
      </w:r>
      <w:r w:rsidR="004B0FD5">
        <w:tab/>
      </w:r>
      <w:r>
        <w:t>Institute of Electrical and Electronics Engineers</w:t>
      </w:r>
    </w:p>
    <w:p w14:paraId="24A60D63" w14:textId="77777777" w:rsidR="00885177" w:rsidRDefault="00885177" w:rsidP="00885177">
      <w:pPr>
        <w:pStyle w:val="H2bodytext"/>
        <w:ind w:left="2430" w:hanging="990"/>
      </w:pPr>
      <w:r w:rsidRPr="00EA5863">
        <w:t>INL</w:t>
      </w:r>
      <w:r w:rsidRPr="00EA5863">
        <w:tab/>
      </w:r>
      <w:r w:rsidR="004B0FD5">
        <w:tab/>
      </w:r>
      <w:r w:rsidRPr="00EA5863">
        <w:t>Idaho National Laboratory</w:t>
      </w:r>
    </w:p>
    <w:p w14:paraId="115C6702" w14:textId="77777777" w:rsidR="00885177" w:rsidRDefault="00885177" w:rsidP="00885177">
      <w:pPr>
        <w:pStyle w:val="H2bodytext"/>
        <w:ind w:left="2430" w:hanging="990"/>
      </w:pPr>
      <w:r>
        <w:t>ISO</w:t>
      </w:r>
      <w:r>
        <w:tab/>
      </w:r>
      <w:r w:rsidR="004B0FD5">
        <w:tab/>
      </w:r>
      <w:r>
        <w:t>International Organization for Standardization</w:t>
      </w:r>
    </w:p>
    <w:p w14:paraId="20E87B9D" w14:textId="77777777" w:rsidR="00F25D3D" w:rsidRPr="0032785F" w:rsidRDefault="00F25D3D" w:rsidP="0032785F">
      <w:pPr>
        <w:pStyle w:val="H2bodytext"/>
        <w:tabs>
          <w:tab w:val="left" w:pos="2340"/>
        </w:tabs>
        <w:ind w:left="2340" w:hanging="900"/>
      </w:pPr>
      <w:r w:rsidRPr="0032785F">
        <w:t>IT</w:t>
      </w:r>
      <w:r w:rsidRPr="0032785F">
        <w:tab/>
      </w:r>
      <w:r w:rsidR="004B0FD5">
        <w:tab/>
      </w:r>
      <w:r w:rsidRPr="0032785F">
        <w:t>Information Technology</w:t>
      </w:r>
    </w:p>
    <w:p w14:paraId="11DAFF3E" w14:textId="77777777" w:rsidR="00F25D3D" w:rsidRPr="0032785F" w:rsidRDefault="00F25D3D" w:rsidP="0032785F">
      <w:pPr>
        <w:pStyle w:val="H2bodytext"/>
        <w:tabs>
          <w:tab w:val="left" w:pos="2340"/>
        </w:tabs>
        <w:ind w:left="2340" w:hanging="900"/>
      </w:pPr>
      <w:r w:rsidRPr="0032785F">
        <w:t>M&amp;O</w:t>
      </w:r>
      <w:r w:rsidRPr="0032785F">
        <w:tab/>
      </w:r>
      <w:r w:rsidR="004B0FD5">
        <w:tab/>
      </w:r>
      <w:r w:rsidRPr="0032785F">
        <w:t xml:space="preserve">Maintenance </w:t>
      </w:r>
      <w:r w:rsidR="00B31450">
        <w:t>and</w:t>
      </w:r>
      <w:r w:rsidRPr="0032785F">
        <w:t xml:space="preserve"> Operations</w:t>
      </w:r>
    </w:p>
    <w:p w14:paraId="197EB2C3" w14:textId="2FE90B25" w:rsidR="00F25D3D" w:rsidRDefault="00F25D3D" w:rsidP="0032785F">
      <w:pPr>
        <w:pStyle w:val="H2bodytext"/>
        <w:tabs>
          <w:tab w:val="left" w:pos="2340"/>
        </w:tabs>
        <w:ind w:left="2340" w:hanging="900"/>
      </w:pPr>
      <w:r w:rsidRPr="0032785F">
        <w:t>NQA</w:t>
      </w:r>
      <w:r w:rsidRPr="0032785F">
        <w:tab/>
      </w:r>
      <w:r w:rsidR="004B0FD5">
        <w:tab/>
      </w:r>
      <w:r w:rsidRPr="0032785F">
        <w:t xml:space="preserve">Nuclear Quality </w:t>
      </w:r>
      <w:r w:rsidRPr="004B0FD5">
        <w:t>Assurance</w:t>
      </w:r>
    </w:p>
    <w:p w14:paraId="1A5D6362" w14:textId="31A343D6" w:rsidR="0004505D" w:rsidRDefault="0004505D" w:rsidP="0032785F">
      <w:pPr>
        <w:pStyle w:val="H2bodytext"/>
        <w:tabs>
          <w:tab w:val="left" w:pos="2340"/>
        </w:tabs>
        <w:ind w:left="2340" w:hanging="900"/>
      </w:pPr>
      <w:r>
        <w:t>QA</w:t>
      </w:r>
      <w:r>
        <w:tab/>
      </w:r>
      <w:r>
        <w:tab/>
        <w:t>Quality Assurance</w:t>
      </w:r>
    </w:p>
    <w:p w14:paraId="5F6E4234" w14:textId="07C11AE6" w:rsidR="0004505D" w:rsidRDefault="0004505D" w:rsidP="0032785F">
      <w:pPr>
        <w:pStyle w:val="H2bodytext"/>
        <w:tabs>
          <w:tab w:val="left" w:pos="2340"/>
        </w:tabs>
        <w:ind w:left="2340" w:hanging="900"/>
      </w:pPr>
      <w:r>
        <w:t>QL</w:t>
      </w:r>
      <w:r>
        <w:tab/>
      </w:r>
      <w:r>
        <w:tab/>
        <w:t>Quality level</w:t>
      </w:r>
    </w:p>
    <w:p w14:paraId="1631ADAB" w14:textId="3F8ABCD4" w:rsidR="0004505D" w:rsidRPr="004B0FD5" w:rsidRDefault="0004505D" w:rsidP="0032785F">
      <w:pPr>
        <w:pStyle w:val="H2bodytext"/>
        <w:tabs>
          <w:tab w:val="left" w:pos="2340"/>
        </w:tabs>
        <w:ind w:left="2340" w:hanging="900"/>
      </w:pPr>
      <w:r>
        <w:t>QLD</w:t>
      </w:r>
      <w:r>
        <w:tab/>
      </w:r>
      <w:r>
        <w:tab/>
        <w:t>Quality Level Determination</w:t>
      </w:r>
    </w:p>
    <w:p w14:paraId="2C9C9006" w14:textId="3685D8D8" w:rsidR="004B0FD5" w:rsidRDefault="004B0FD5" w:rsidP="0032785F">
      <w:pPr>
        <w:pStyle w:val="H2bodytext"/>
        <w:tabs>
          <w:tab w:val="left" w:pos="2340"/>
        </w:tabs>
        <w:ind w:left="2340" w:hanging="900"/>
      </w:pPr>
      <w:r w:rsidRPr="004B0FD5">
        <w:t>RAVEN</w:t>
      </w:r>
      <w:r w:rsidRPr="004B0FD5">
        <w:tab/>
      </w:r>
      <w:r>
        <w:tab/>
        <w:t>Risk Analysis and Virtual Environment</w:t>
      </w:r>
    </w:p>
    <w:p w14:paraId="47DC970F" w14:textId="00F441B4" w:rsidR="0004505D" w:rsidRDefault="0004505D" w:rsidP="0032785F">
      <w:pPr>
        <w:pStyle w:val="H2bodytext"/>
        <w:tabs>
          <w:tab w:val="left" w:pos="2340"/>
        </w:tabs>
        <w:ind w:left="2340" w:hanging="900"/>
      </w:pPr>
      <w:r>
        <w:lastRenderedPageBreak/>
        <w:t>SRS</w:t>
      </w:r>
      <w:r>
        <w:tab/>
      </w:r>
      <w:r>
        <w:tab/>
        <w:t>software requirements specification</w:t>
      </w:r>
    </w:p>
    <w:p w14:paraId="35894E70" w14:textId="66CC801A" w:rsidR="0004505D" w:rsidRDefault="0004505D" w:rsidP="0032785F">
      <w:pPr>
        <w:pStyle w:val="H2bodytext"/>
        <w:tabs>
          <w:tab w:val="left" w:pos="2340"/>
        </w:tabs>
        <w:ind w:left="2340" w:hanging="900"/>
      </w:pPr>
      <w:r>
        <w:t>SSD</w:t>
      </w:r>
      <w:r>
        <w:tab/>
      </w:r>
      <w:r>
        <w:tab/>
        <w:t>safety software determination</w:t>
      </w:r>
    </w:p>
    <w:p w14:paraId="4E5B47FA" w14:textId="38F13278" w:rsidR="0004505D" w:rsidRDefault="0004505D" w:rsidP="0032785F">
      <w:pPr>
        <w:pStyle w:val="H2bodytext"/>
        <w:tabs>
          <w:tab w:val="left" w:pos="2340"/>
        </w:tabs>
        <w:ind w:left="2340" w:hanging="900"/>
      </w:pPr>
      <w:r>
        <w:t>SQA</w:t>
      </w:r>
      <w:r>
        <w:tab/>
      </w:r>
      <w:r>
        <w:tab/>
        <w:t>software quality assurance</w:t>
      </w:r>
    </w:p>
    <w:p w14:paraId="1829FB9D" w14:textId="11DC73E4" w:rsidR="0004505D" w:rsidRDefault="0004505D" w:rsidP="0032785F">
      <w:pPr>
        <w:pStyle w:val="H2bodytext"/>
        <w:tabs>
          <w:tab w:val="left" w:pos="2340"/>
        </w:tabs>
        <w:ind w:left="2340" w:hanging="900"/>
      </w:pPr>
      <w:r>
        <w:t>SQAP</w:t>
      </w:r>
      <w:r>
        <w:tab/>
      </w:r>
      <w:r>
        <w:tab/>
        <w:t>software quality assurance plan</w:t>
      </w:r>
    </w:p>
    <w:p w14:paraId="5156A3A8" w14:textId="601F86D0" w:rsidR="0004505D" w:rsidRPr="0032785F" w:rsidRDefault="0004505D" w:rsidP="0032785F">
      <w:pPr>
        <w:pStyle w:val="H2bodytext"/>
        <w:tabs>
          <w:tab w:val="left" w:pos="2340"/>
        </w:tabs>
        <w:ind w:left="2340" w:hanging="900"/>
      </w:pPr>
      <w:r>
        <w:t>V&amp;V</w:t>
      </w:r>
      <w:r>
        <w:tab/>
      </w:r>
      <w:r>
        <w:tab/>
        <w:t>verification and validation</w:t>
      </w:r>
    </w:p>
    <w:p w14:paraId="0D4DFDF7" w14:textId="77777777" w:rsidR="00F25D3D" w:rsidRPr="002A609C" w:rsidRDefault="00F25D3D" w:rsidP="00F25D3D">
      <w:pPr>
        <w:pStyle w:val="Heading1"/>
      </w:pPr>
      <w:bookmarkStart w:id="22" w:name="_Toc526071951"/>
      <w:r>
        <w:t>MANAGEMENT</w:t>
      </w:r>
      <w:bookmarkEnd w:id="22"/>
    </w:p>
    <w:p w14:paraId="0414A0A9" w14:textId="1723B61B" w:rsidR="00F25D3D" w:rsidRDefault="00EC07FE" w:rsidP="0032785F">
      <w:pPr>
        <w:pStyle w:val="H1bodytext"/>
        <w:rPr>
          <w:rFonts w:cs="Arial"/>
        </w:rPr>
      </w:pPr>
      <w:r>
        <w:rPr>
          <w:rFonts w:cs="Arial"/>
        </w:rPr>
        <w:t>The project manager or M&amp;O manager is responsible for adhering to management and operations requirements per LWP-13620.</w:t>
      </w:r>
      <w:r w:rsidR="00A716B5">
        <w:rPr>
          <w:rFonts w:cs="Arial"/>
        </w:rPr>
        <w:t xml:space="preserve">  </w:t>
      </w:r>
    </w:p>
    <w:p w14:paraId="26642227" w14:textId="77777777" w:rsidR="00F25D3D" w:rsidRPr="002A609C" w:rsidRDefault="00F25D3D" w:rsidP="0032785F">
      <w:pPr>
        <w:pStyle w:val="Heading2"/>
        <w:keepNext/>
      </w:pPr>
      <w:bookmarkStart w:id="23" w:name="_Toc526071952"/>
      <w:r>
        <w:t>Roles and Responsibilities</w:t>
      </w:r>
      <w:bookmarkEnd w:id="23"/>
    </w:p>
    <w:p w14:paraId="2336A5DB" w14:textId="731E9A02" w:rsidR="00F25D3D" w:rsidRDefault="00B8543A" w:rsidP="0032785F">
      <w:pPr>
        <w:pStyle w:val="H2bodytext"/>
        <w:rPr>
          <w:rStyle w:val="H2bodytextChar"/>
        </w:rPr>
      </w:pPr>
      <w:r>
        <w:rPr>
          <w:rStyle w:val="H2bodytextChar"/>
        </w:rPr>
        <w:t>RAVEN core</w:t>
      </w:r>
      <w:r w:rsidR="00F25D3D" w:rsidRPr="00723C67">
        <w:rPr>
          <w:rStyle w:val="H2bodytextChar"/>
        </w:rPr>
        <w:t xml:space="preserve"> team members are solely responsible for conducting </w:t>
      </w:r>
      <w:r w:rsidR="00F25D3D">
        <w:rPr>
          <w:rStyle w:val="H2bodytextChar"/>
        </w:rPr>
        <w:t>configuration management</w:t>
      </w:r>
      <w:r w:rsidR="00F25D3D" w:rsidRPr="00723C67">
        <w:rPr>
          <w:rStyle w:val="H2bodytextChar"/>
        </w:rPr>
        <w:t xml:space="preserve"> activities</w:t>
      </w:r>
      <w:r w:rsidR="007D223D">
        <w:rPr>
          <w:rStyle w:val="H2bodytextChar"/>
        </w:rPr>
        <w:t>.</w:t>
      </w:r>
      <w:r w:rsidR="00F25D3D">
        <w:rPr>
          <w:rStyle w:val="H2bodytextChar"/>
        </w:rPr>
        <w:t xml:space="preserve"> The same person may hold multiple roles</w:t>
      </w:r>
      <w:r w:rsidR="00E56C48">
        <w:rPr>
          <w:rStyle w:val="H2bodytextChar"/>
        </w:rPr>
        <w:t>,</w:t>
      </w:r>
      <w:r w:rsidR="00F25D3D">
        <w:rPr>
          <w:rStyle w:val="H2bodytextChar"/>
        </w:rPr>
        <w:t xml:space="preserve"> and responsibilities may be delegated at any point during the life cycle</w:t>
      </w:r>
      <w:r w:rsidR="00F25D3D" w:rsidRPr="00723C67">
        <w:rPr>
          <w:rStyle w:val="H2bodytextChar"/>
        </w:rPr>
        <w:t xml:space="preserve">. All roles are assigned and documented in the </w:t>
      </w:r>
      <w:r w:rsidR="00F25D3D">
        <w:rPr>
          <w:rStyle w:val="H2bodytextChar"/>
        </w:rPr>
        <w:t>Asset Portfolio</w:t>
      </w:r>
      <w:r w:rsidR="00F25D3D" w:rsidRPr="00723C67">
        <w:rPr>
          <w:rStyle w:val="H2bodytextChar"/>
        </w:rPr>
        <w:t>.</w:t>
      </w:r>
    </w:p>
    <w:p w14:paraId="4462B4C1" w14:textId="41456679" w:rsidR="00F25D3D" w:rsidRPr="00DF5535" w:rsidRDefault="00983A56" w:rsidP="003B134A">
      <w:pPr>
        <w:pStyle w:val="H2bodytext"/>
      </w:pPr>
      <w:r>
        <w:rPr>
          <w:rStyle w:val="H2bodytextChar"/>
        </w:rPr>
        <w:t xml:space="preserve">The </w:t>
      </w:r>
      <w:r w:rsidR="003B134A">
        <w:rPr>
          <w:rStyle w:val="H2bodytextChar"/>
        </w:rPr>
        <w:t xml:space="preserve">detailed </w:t>
      </w:r>
      <w:r>
        <w:rPr>
          <w:rStyle w:val="H2bodytextChar"/>
        </w:rPr>
        <w:t xml:space="preserve">roles and responsibilities are reported in Section 4.3 of PLN-5552, “RAVEN Software and RAVEN Plug-ins Quality Assurance Plan”. </w:t>
      </w:r>
    </w:p>
    <w:p w14:paraId="19BD25D5" w14:textId="77777777" w:rsidR="00F25D3D" w:rsidRPr="002A609C" w:rsidRDefault="00F25D3D" w:rsidP="0032785F">
      <w:pPr>
        <w:pStyle w:val="Heading2"/>
        <w:keepNext/>
        <w:spacing w:before="240"/>
      </w:pPr>
      <w:bookmarkStart w:id="24" w:name="_Toc526071953"/>
      <w:r>
        <w:t>Applicable Policies, Directives, and Procedures</w:t>
      </w:r>
      <w:bookmarkEnd w:id="24"/>
    </w:p>
    <w:p w14:paraId="08612E6E" w14:textId="28A9CF73" w:rsidR="00F25D3D" w:rsidRDefault="00DF5535" w:rsidP="0032785F">
      <w:pPr>
        <w:pStyle w:val="H2bodytext"/>
      </w:pPr>
      <w:r w:rsidRPr="00836622">
        <w:t>The INL Software Quality Assurance (SQA) Program is implemented in compliance with DOE</w:t>
      </w:r>
      <w:r>
        <w:t> </w:t>
      </w:r>
      <w:r w:rsidRPr="00836622">
        <w:t>O</w:t>
      </w:r>
      <w:r>
        <w:t> </w:t>
      </w:r>
      <w:r w:rsidRPr="00836622">
        <w:t>414.1D, NQA</w:t>
      </w:r>
      <w:r>
        <w:noBreakHyphen/>
        <w:t>1</w:t>
      </w:r>
      <w:r>
        <w:noBreakHyphen/>
      </w:r>
      <w:r w:rsidRPr="00836622">
        <w:t xml:space="preserve">2008 with the 2009 addenda, and meets format requirements for IEEE </w:t>
      </w:r>
      <w:proofErr w:type="spellStart"/>
      <w:r w:rsidRPr="00836622">
        <w:t>S</w:t>
      </w:r>
      <w:r>
        <w:t>tds</w:t>
      </w:r>
      <w:proofErr w:type="spellEnd"/>
      <w:r>
        <w:t xml:space="preserve"> 828</w:t>
      </w:r>
      <w:r>
        <w:noBreakHyphen/>
      </w:r>
      <w:r w:rsidRPr="00836622">
        <w:t xml:space="preserve">2012, IEEE Standard for </w:t>
      </w:r>
      <w:r>
        <w:t>CM</w:t>
      </w:r>
      <w:r w:rsidRPr="00836622">
        <w:t xml:space="preserve"> in Sy</w:t>
      </w:r>
      <w:r>
        <w:t>stems and Software Engineering.</w:t>
      </w:r>
      <w:r w:rsidRPr="00836622">
        <w:t xml:space="preserve"> Procedures implementing</w:t>
      </w:r>
      <w:r>
        <w:t xml:space="preserve"> these requirements include LWP</w:t>
      </w:r>
      <w:r>
        <w:noBreakHyphen/>
      </w:r>
      <w:r w:rsidRPr="00836622">
        <w:t>13620</w:t>
      </w:r>
      <w:r>
        <w:t>, “Managing Information Technology Assets” and LWP</w:t>
      </w:r>
      <w:r>
        <w:noBreakHyphen/>
      </w:r>
      <w:r w:rsidRPr="00836622">
        <w:t>1303</w:t>
      </w:r>
      <w:r>
        <w:t xml:space="preserve">, “Management of Unclassified Cyber Security Information Systems”. </w:t>
      </w:r>
      <w:r w:rsidRPr="00836622">
        <w:t xml:space="preserve">These procedures will be implemented for </w:t>
      </w:r>
      <w:r>
        <w:t xml:space="preserve">RAVEN </w:t>
      </w:r>
      <w:r w:rsidRPr="00836622">
        <w:t xml:space="preserve">Assets </w:t>
      </w:r>
      <w:r>
        <w:t>CM</w:t>
      </w:r>
      <w:r w:rsidRPr="00836622">
        <w:t>.</w:t>
      </w:r>
    </w:p>
    <w:p w14:paraId="7D0FC1AD" w14:textId="1DAE0211" w:rsidR="004E2C8C" w:rsidRPr="00350556" w:rsidRDefault="00DF5535" w:rsidP="004E2C8C">
      <w:pPr>
        <w:pStyle w:val="H2bodytext"/>
      </w:pPr>
      <w:r>
        <w:t>The set of test cases/procedures are documented and controlled as per LWP-1201, “Document Management,” and LWP-1202, “Records Management.”  The test cases/procedures shall be approved prior to the system being approved for use.</w:t>
      </w:r>
    </w:p>
    <w:p w14:paraId="6E5C7236" w14:textId="77777777" w:rsidR="00F25D3D" w:rsidRDefault="00F25D3D" w:rsidP="00F25D3D">
      <w:pPr>
        <w:pStyle w:val="Heading1"/>
      </w:pPr>
      <w:bookmarkStart w:id="25" w:name="_Toc526071954"/>
      <w:r>
        <w:t>CM ACTIVITIES</w:t>
      </w:r>
      <w:bookmarkEnd w:id="25"/>
    </w:p>
    <w:p w14:paraId="6B96759B" w14:textId="7B9F67E7" w:rsidR="00F25D3D" w:rsidRPr="0091518D" w:rsidRDefault="004E2C8C" w:rsidP="00F25D3D">
      <w:pPr>
        <w:pStyle w:val="H1bodytext"/>
      </w:pPr>
      <w:r w:rsidRPr="005269C9">
        <w:t xml:space="preserve">Software configuration management activities, including </w:t>
      </w:r>
      <w:r w:rsidRPr="00FE35F7">
        <w:rPr>
          <w:i/>
        </w:rPr>
        <w:t>configuration</w:t>
      </w:r>
      <w:r w:rsidRPr="005269C9">
        <w:t xml:space="preserve"> </w:t>
      </w:r>
      <w:r w:rsidRPr="00FE35F7">
        <w:rPr>
          <w:i/>
        </w:rPr>
        <w:t>identification</w:t>
      </w:r>
      <w:r w:rsidRPr="005269C9">
        <w:t xml:space="preserve"> (see def.), </w:t>
      </w:r>
      <w:r w:rsidRPr="00FE35F7">
        <w:rPr>
          <w:i/>
        </w:rPr>
        <w:t>change control</w:t>
      </w:r>
      <w:r w:rsidRPr="005269C9">
        <w:t xml:space="preserve"> (see def.), status accounting, and software configuration audits, are established during the planning phase of the software life cycle and implemented through operations and maintenance until the product is retired. Configuration items shall be </w:t>
      </w:r>
      <w:r w:rsidRPr="005269C9">
        <w:lastRenderedPageBreak/>
        <w:t>identified by the technical lead in conjunction with the Asset owner</w:t>
      </w:r>
      <w:r>
        <w:t xml:space="preserve"> and </w:t>
      </w:r>
      <w:r w:rsidRPr="00170920">
        <w:t>maintained under configuration management until the software is retired</w:t>
      </w:r>
      <w:r w:rsidR="00F25D3D" w:rsidRPr="0091518D">
        <w:t>.</w:t>
      </w:r>
    </w:p>
    <w:p w14:paraId="062A9C0B" w14:textId="77777777" w:rsidR="00F25D3D" w:rsidRDefault="00F25D3D" w:rsidP="0032785F">
      <w:pPr>
        <w:pStyle w:val="Heading2"/>
        <w:keepNext/>
      </w:pPr>
      <w:bookmarkStart w:id="26" w:name="_Toc526071955"/>
      <w:r>
        <w:t>Configuration Identification</w:t>
      </w:r>
      <w:bookmarkEnd w:id="26"/>
    </w:p>
    <w:p w14:paraId="1E400C14" w14:textId="5F5CC269" w:rsidR="00A07503" w:rsidRDefault="00F25D3D" w:rsidP="00960A97">
      <w:pPr>
        <w:pStyle w:val="Heading3"/>
        <w:keepNext/>
      </w:pPr>
      <w:bookmarkStart w:id="27" w:name="_Toc526071956"/>
      <w:r>
        <w:t>Identifying Configuration Items</w:t>
      </w:r>
      <w:bookmarkEnd w:id="27"/>
    </w:p>
    <w:p w14:paraId="2CA2D00C" w14:textId="765A1A9E" w:rsidR="00A07503" w:rsidRPr="005269C9" w:rsidRDefault="00E221D5" w:rsidP="00A07503">
      <w:pPr>
        <w:pStyle w:val="H2bodytext"/>
        <w:ind w:left="2160"/>
      </w:pPr>
      <w:r w:rsidRPr="00B51346">
        <w:t>RAVEN consists of five major components: application software, system software, support software, hardware, and documentation.  Each of these items is described in LST-</w:t>
      </w:r>
      <w:r w:rsidR="00B51346" w:rsidRPr="00B51346">
        <w:t>1136</w:t>
      </w:r>
      <w:r w:rsidRPr="00B51346">
        <w:t>.</w:t>
      </w:r>
      <w:r>
        <w:t xml:space="preserve">  </w:t>
      </w:r>
      <w:r w:rsidR="00790275">
        <w:t>The technical lead identifies the</w:t>
      </w:r>
      <w:r>
        <w:t>se components</w:t>
      </w:r>
      <w:r w:rsidR="00790275">
        <w:t xml:space="preserve"> that are controlled as C</w:t>
      </w:r>
      <w:r w:rsidR="004E2C8C">
        <w:t>I</w:t>
      </w:r>
      <w:r w:rsidR="00790275">
        <w:t>s</w:t>
      </w:r>
      <w:r w:rsidR="00216954">
        <w:t xml:space="preserve"> </w:t>
      </w:r>
      <w:r w:rsidR="00A07503">
        <w:t xml:space="preserve">and </w:t>
      </w:r>
      <w:r w:rsidR="00A07503" w:rsidRPr="005269C9">
        <w:t xml:space="preserve">will be identified in </w:t>
      </w:r>
      <w:r w:rsidR="00A07503" w:rsidRPr="00FE35F7">
        <w:rPr>
          <w:i/>
        </w:rPr>
        <w:t>the Enterprise Architecture (EA) Repository</w:t>
      </w:r>
      <w:r w:rsidR="00A07503" w:rsidRPr="005269C9">
        <w:t xml:space="preserve"> (see def.). Individual CIs will be controlled in the separate repositories (</w:t>
      </w:r>
      <w:r w:rsidR="00A07503" w:rsidRPr="00FE35F7">
        <w:t>GitHub, GitLab</w:t>
      </w:r>
      <w:r w:rsidR="00A07503" w:rsidRPr="005269C9">
        <w:t xml:space="preserve">) managed by the applicable software team. Controlled CIs shall include documentation (e.g., requirements, design, instructions for use, test plans and test reports), computer programs (source, object, backup files), </w:t>
      </w:r>
      <w:r w:rsidR="00A07503" w:rsidRPr="000B1781">
        <w:rPr>
          <w:i/>
        </w:rPr>
        <w:t>support software</w:t>
      </w:r>
      <w:r w:rsidR="00A07503" w:rsidRPr="005269C9">
        <w:t xml:space="preserve"> (see def.), and hardware. Per LWP-13620, the </w:t>
      </w:r>
      <w:r w:rsidR="00D11E8A">
        <w:t>RAVEN core</w:t>
      </w:r>
      <w:r w:rsidR="00A07503" w:rsidRPr="005269C9">
        <w:t xml:space="preserve"> team is responsible for the ongoing maintenance of CIs associated with their software inventoried in the EA repository.  A software baseline that includes the CIs will be established and maintained throughout the software life cycle.</w:t>
      </w:r>
    </w:p>
    <w:p w14:paraId="0B07A8F3" w14:textId="738DC486" w:rsidR="00BA4EC0" w:rsidRDefault="00A07503" w:rsidP="00A07503">
      <w:pPr>
        <w:pStyle w:val="H3bodytext"/>
        <w:spacing w:before="240"/>
        <w:ind w:left="2160"/>
      </w:pPr>
      <w:r w:rsidRPr="005269C9">
        <w:t xml:space="preserve">For configuration items, it is not necessary to identify each distinct software file that is to be modified. Instead, an application or module-level CI designation can be supplied to designate the software portion that is being modified. Based on risk, it is at the discretion of </w:t>
      </w:r>
      <w:r w:rsidR="00F74BAB">
        <w:t>RAVEN</w:t>
      </w:r>
      <w:r w:rsidR="00EF3449">
        <w:t xml:space="preserve"> (and RAVEN Plug-ins)</w:t>
      </w:r>
      <w:r w:rsidR="00F74BAB">
        <w:t xml:space="preserve"> core </w:t>
      </w:r>
      <w:r w:rsidRPr="005269C9">
        <w:t>team technical leads to determine the level of detail for the CI list.</w:t>
      </w:r>
    </w:p>
    <w:p w14:paraId="6E548543" w14:textId="1C3382AE" w:rsidR="00B7149B" w:rsidRDefault="00F25D3D" w:rsidP="00B7149B">
      <w:pPr>
        <w:pStyle w:val="Heading3"/>
        <w:keepNext/>
        <w:spacing w:before="240"/>
      </w:pPr>
      <w:bookmarkStart w:id="28" w:name="_Toc526071957"/>
      <w:r>
        <w:t>Naming Configuration Items</w:t>
      </w:r>
      <w:bookmarkEnd w:id="28"/>
    </w:p>
    <w:p w14:paraId="402686E9" w14:textId="544DE2E9" w:rsidR="00216954" w:rsidRDefault="00216954" w:rsidP="00216954">
      <w:pPr>
        <w:pStyle w:val="H3bodytext"/>
      </w:pPr>
      <w:r>
        <w:t xml:space="preserve">All </w:t>
      </w:r>
      <w:r w:rsidRPr="00216954">
        <w:rPr>
          <w:i/>
        </w:rPr>
        <w:t>commercial off-the-shelf (COTS)</w:t>
      </w:r>
      <w:r>
        <w:t xml:space="preserve"> (see def.) software items will retain the name given by the vendor.  System document deliverables shall be assigned a unique identifier in accordance with LWP-1201, “Document Management.”  </w:t>
      </w:r>
    </w:p>
    <w:p w14:paraId="135917D6" w14:textId="2603777E" w:rsidR="00216954" w:rsidRPr="001E5F14" w:rsidRDefault="00216954" w:rsidP="00216954">
      <w:pPr>
        <w:pStyle w:val="H3bodytext"/>
      </w:pPr>
      <w:r>
        <w:t>All hardware will be controlled according to LWP-2001, “Control of INL Government Property.”</w:t>
      </w:r>
    </w:p>
    <w:p w14:paraId="1C1CFCC4" w14:textId="77777777" w:rsidR="00F25D3D" w:rsidRDefault="00F25D3D" w:rsidP="00B7149B">
      <w:pPr>
        <w:pStyle w:val="Heading3"/>
        <w:keepNext/>
        <w:spacing w:before="240"/>
      </w:pPr>
      <w:bookmarkStart w:id="29" w:name="_Toc526071958"/>
      <w:r>
        <w:t>Acquiring Configuration Items</w:t>
      </w:r>
      <w:bookmarkEnd w:id="29"/>
    </w:p>
    <w:p w14:paraId="2AC17C48" w14:textId="225B3F0E" w:rsidR="001D5794" w:rsidRPr="00985F6F" w:rsidRDefault="001D5794" w:rsidP="001D5794">
      <w:pPr>
        <w:pStyle w:val="H1bodytext"/>
        <w:ind w:left="2160"/>
      </w:pPr>
      <w:r w:rsidRPr="00985F6F">
        <w:t xml:space="preserve">The </w:t>
      </w:r>
      <w:r w:rsidR="00560E60">
        <w:t>A</w:t>
      </w:r>
      <w:r w:rsidRPr="00985F6F">
        <w:t xml:space="preserve">sset owner, with support from the INL Procurement organization, will acquire materials and services that are necessary to support </w:t>
      </w:r>
      <w:r>
        <w:t>RAVEN</w:t>
      </w:r>
      <w:r w:rsidRPr="00985F6F">
        <w:t xml:space="preserve"> software</w:t>
      </w:r>
      <w:r w:rsidR="00816364">
        <w:t xml:space="preserve"> and its supported Plug-ins</w:t>
      </w:r>
      <w:r w:rsidRPr="00985F6F">
        <w:t xml:space="preserve">. These acquisitions include otherwise acquired software (i.e., software that has not been previously approved </w:t>
      </w:r>
      <w:r w:rsidRPr="00985F6F">
        <w:lastRenderedPageBreak/>
        <w:t>under a program consistent with the INL Quality Assurance program including freeware, shareware, and firmware).</w:t>
      </w:r>
    </w:p>
    <w:p w14:paraId="715960C8" w14:textId="6DF19878" w:rsidR="000E3B31" w:rsidRPr="000E3B31" w:rsidRDefault="000E3B31" w:rsidP="001D5794">
      <w:pPr>
        <w:pStyle w:val="H3bodytext"/>
        <w:ind w:left="2160"/>
      </w:pPr>
      <w:r w:rsidRPr="00982520">
        <w:t xml:space="preserve">When new </w:t>
      </w:r>
      <w:r w:rsidRPr="00982520">
        <w:rPr>
          <w:i/>
        </w:rPr>
        <w:t xml:space="preserve">configurable items (CIs) </w:t>
      </w:r>
      <w:r w:rsidRPr="00982520">
        <w:t>(see def.) are acquired, they shall be logged in LST-</w:t>
      </w:r>
      <w:r w:rsidR="00AF11F4" w:rsidRPr="00982520">
        <w:t>1136</w:t>
      </w:r>
      <w:r w:rsidRPr="00982520">
        <w:t xml:space="preserve"> and the </w:t>
      </w:r>
      <w:r w:rsidRPr="00982520">
        <w:rPr>
          <w:i/>
        </w:rPr>
        <w:t>enterprise</w:t>
      </w:r>
      <w:r w:rsidRPr="000E3B31">
        <w:rPr>
          <w:i/>
        </w:rPr>
        <w:t xml:space="preserve"> architecture (EA) </w:t>
      </w:r>
      <w:r>
        <w:t>(see def.) repository will be updated, as needed, to reflect any changes.</w:t>
      </w:r>
    </w:p>
    <w:p w14:paraId="18C2B55D" w14:textId="66C60E50" w:rsidR="00F25D3D" w:rsidRPr="00DE1BB1" w:rsidRDefault="00F25D3D" w:rsidP="00DE1BB1">
      <w:pPr>
        <w:pStyle w:val="Heading2"/>
        <w:keepNext/>
      </w:pPr>
      <w:bookmarkStart w:id="30" w:name="_Toc526071959"/>
      <w:r>
        <w:t>Configuration Control</w:t>
      </w:r>
      <w:bookmarkEnd w:id="30"/>
    </w:p>
    <w:p w14:paraId="360FECEB" w14:textId="77777777" w:rsidR="00292455" w:rsidRPr="00F532AF" w:rsidRDefault="00292455" w:rsidP="00292455">
      <w:pPr>
        <w:pStyle w:val="H3bodytext"/>
        <w:rPr>
          <w:rFonts w:eastAsia="Arial"/>
        </w:rPr>
      </w:pPr>
      <w:r w:rsidRPr="00F532AF">
        <w:t>Changes can be initiated by:</w:t>
      </w:r>
    </w:p>
    <w:p w14:paraId="1C00B96E" w14:textId="77777777" w:rsidR="00292455" w:rsidRPr="00F532AF" w:rsidRDefault="00292455" w:rsidP="00292455">
      <w:pPr>
        <w:pStyle w:val="ListBullet3"/>
      </w:pPr>
      <w:r w:rsidRPr="00F532AF">
        <w:t>External or regulatory changes that result in new software requirements</w:t>
      </w:r>
    </w:p>
    <w:p w14:paraId="62D6846E" w14:textId="77777777" w:rsidR="00292455" w:rsidRPr="00F532AF" w:rsidRDefault="00292455" w:rsidP="00292455">
      <w:pPr>
        <w:pStyle w:val="ListBullet3"/>
      </w:pPr>
      <w:r w:rsidRPr="00F532AF">
        <w:t>Internal changes that result in new software requirements or design</w:t>
      </w:r>
    </w:p>
    <w:p w14:paraId="5AA35723" w14:textId="77777777" w:rsidR="00292455" w:rsidRPr="00F532AF" w:rsidRDefault="00292455" w:rsidP="00292455">
      <w:pPr>
        <w:pStyle w:val="ListBullet3"/>
      </w:pPr>
      <w:r w:rsidRPr="00F532AF">
        <w:t>Upgrades for performance, adaptability, etc.</w:t>
      </w:r>
    </w:p>
    <w:p w14:paraId="4752B820" w14:textId="77777777" w:rsidR="00292455" w:rsidRPr="00F532AF" w:rsidRDefault="00292455" w:rsidP="00292455">
      <w:pPr>
        <w:pStyle w:val="ListBullet3"/>
      </w:pPr>
      <w:r w:rsidRPr="00F532AF">
        <w:t>New technologies that need to be incorporated</w:t>
      </w:r>
    </w:p>
    <w:p w14:paraId="4B6E785E" w14:textId="77777777" w:rsidR="00292455" w:rsidRPr="00F532AF" w:rsidRDefault="00292455" w:rsidP="00292455">
      <w:pPr>
        <w:pStyle w:val="ListBullet3"/>
      </w:pPr>
      <w:r w:rsidRPr="00F532AF">
        <w:t>Software refactoring</w:t>
      </w:r>
    </w:p>
    <w:p w14:paraId="680C98B2" w14:textId="77777777" w:rsidR="00292455" w:rsidRPr="00F532AF" w:rsidRDefault="00292455" w:rsidP="00292455">
      <w:pPr>
        <w:pStyle w:val="ListBullet3"/>
      </w:pPr>
      <w:r w:rsidRPr="00F532AF">
        <w:t>Changes in the operating environment</w:t>
      </w:r>
    </w:p>
    <w:p w14:paraId="464AC9BE" w14:textId="77777777" w:rsidR="00292455" w:rsidRPr="00F532AF" w:rsidRDefault="00292455" w:rsidP="00292455">
      <w:pPr>
        <w:pStyle w:val="ListBullet3"/>
      </w:pPr>
      <w:r w:rsidRPr="00F532AF">
        <w:t>Reported software problems that must be corrected</w:t>
      </w:r>
    </w:p>
    <w:p w14:paraId="3E2A5923" w14:textId="02F43C9A" w:rsidR="00292455" w:rsidRPr="00E44907" w:rsidRDefault="00292455" w:rsidP="00292455">
      <w:pPr>
        <w:pStyle w:val="H3bodytext"/>
        <w:rPr>
          <w:spacing w:val="-2"/>
        </w:rPr>
      </w:pPr>
      <w:r w:rsidRPr="00E44907">
        <w:rPr>
          <w:spacing w:val="-2"/>
        </w:rPr>
        <w:t xml:space="preserve">The activities outlined in this section shall be followed when any changes are made to </w:t>
      </w:r>
      <w:r w:rsidR="00151DE5">
        <w:rPr>
          <w:spacing w:val="-2"/>
        </w:rPr>
        <w:t>RAVEN software and its supported Plug-</w:t>
      </w:r>
      <w:r w:rsidR="006E0477">
        <w:rPr>
          <w:spacing w:val="-2"/>
        </w:rPr>
        <w:t xml:space="preserve">ins </w:t>
      </w:r>
      <w:r w:rsidR="006E0477" w:rsidRPr="00E44907">
        <w:rPr>
          <w:spacing w:val="-2"/>
        </w:rPr>
        <w:t>(</w:t>
      </w:r>
      <w:r w:rsidR="00151DE5">
        <w:rPr>
          <w:spacing w:val="-2"/>
        </w:rPr>
        <w:t>covered by scope of this plan).</w:t>
      </w:r>
    </w:p>
    <w:p w14:paraId="79AA68C1" w14:textId="2E818340" w:rsidR="00292455" w:rsidRPr="00F532AF" w:rsidRDefault="00D45B1C" w:rsidP="00292455">
      <w:pPr>
        <w:pStyle w:val="H3bodytext"/>
        <w:rPr>
          <w:rFonts w:eastAsia="Arial"/>
        </w:rPr>
      </w:pPr>
      <w:r>
        <w:t xml:space="preserve">As outlined in PLN-5552, </w:t>
      </w:r>
      <w:r w:rsidR="00292455" w:rsidRPr="00F532AF">
        <w:t xml:space="preserve">The </w:t>
      </w:r>
      <w:r>
        <w:t>RAVEN software and its supported Plug-ins</w:t>
      </w:r>
      <w:r w:rsidR="00292455" w:rsidRPr="00F532AF">
        <w:t xml:space="preserve"> operate under a rapid development environment where modifications to the software applications are tracked under a tracking issue.</w:t>
      </w:r>
    </w:p>
    <w:p w14:paraId="1981BA8A" w14:textId="77777777" w:rsidR="00292455" w:rsidRPr="00F532AF" w:rsidRDefault="00292455" w:rsidP="00292455">
      <w:pPr>
        <w:pStyle w:val="H3bodytext"/>
        <w:rPr>
          <w:rFonts w:eastAsia="Arial"/>
        </w:rPr>
      </w:pPr>
      <w:r w:rsidRPr="00F532AF">
        <w:t xml:space="preserve">The change control activities for CI baselines (see def.) consist of requesting a change, an evaluation, an approval or disapproval, notification to requester, design, implementation, acceptance testing, and closure of changes. Changes encompass both error correction and enhancement. The degree of formality necessary for the change process depends on the project baseline affected and on the impact of the change within the configuration structure. Configuration control activities apply to all CIs including documentation, hardware, support software, application software, and the processing of requests for deviations and waivers from the provisions of specifications or acquirer-supplier </w:t>
      </w:r>
      <w:r w:rsidRPr="00F532AF">
        <w:lastRenderedPageBreak/>
        <w:t>contracts. For operating system or application software deviations from INL’s </w:t>
      </w:r>
      <w:hyperlink r:id="rId14">
        <w:r w:rsidRPr="00F532AF">
          <w:rPr>
            <w:rStyle w:val="Hyperlink"/>
          </w:rPr>
          <w:t>minimum security configuration</w:t>
        </w:r>
      </w:hyperlink>
      <w:r w:rsidRPr="00F532AF">
        <w:t> (USGCB MSC), follow the </w:t>
      </w:r>
      <w:hyperlink r:id="rId15">
        <w:r w:rsidRPr="00F532AF">
          <w:rPr>
            <w:rStyle w:val="Hyperlink"/>
          </w:rPr>
          <w:t>Computer Security and Operational Variance</w:t>
        </w:r>
      </w:hyperlink>
      <w:r w:rsidRPr="00F532AF">
        <w:t> process to identify and obtain approvals for business-necessary variances in accordance with LWP-1306, “Management of IT Asset Minimum Security Configurations.”</w:t>
      </w:r>
    </w:p>
    <w:p w14:paraId="20DDEE84" w14:textId="7DC0DF71" w:rsidR="00292455" w:rsidRPr="00F532AF" w:rsidRDefault="00292455" w:rsidP="00292455">
      <w:pPr>
        <w:pStyle w:val="H3bodytext"/>
        <w:rPr>
          <w:rFonts w:eastAsia="Arial"/>
        </w:rPr>
      </w:pPr>
      <w:r w:rsidRPr="00F532AF">
        <w:t xml:space="preserve">The organization’s process for tracking CRs is used for logging activities throughout the change control process. See </w:t>
      </w:r>
      <w:r w:rsidR="00D86691">
        <w:fldChar w:fldCharType="begin"/>
      </w:r>
      <w:r w:rsidR="00D86691">
        <w:instrText xml:space="preserve"> REF _Ref526094876 \h </w:instrText>
      </w:r>
      <w:r w:rsidR="00D86691">
        <w:fldChar w:fldCharType="separate"/>
      </w:r>
      <w:r w:rsidR="00D86691">
        <w:t xml:space="preserve">Figure </w:t>
      </w:r>
      <w:r w:rsidR="00D86691">
        <w:rPr>
          <w:noProof/>
        </w:rPr>
        <w:t>1</w:t>
      </w:r>
      <w:r w:rsidR="00D86691">
        <w:fldChar w:fldCharType="end"/>
      </w:r>
      <w:r w:rsidR="00D86691">
        <w:t xml:space="preserve"> and </w:t>
      </w:r>
      <w:r w:rsidR="00D86691">
        <w:fldChar w:fldCharType="begin"/>
      </w:r>
      <w:r w:rsidR="00D86691">
        <w:instrText xml:space="preserve"> REF _Ref526094878 \h </w:instrText>
      </w:r>
      <w:r w:rsidR="00D86691">
        <w:fldChar w:fldCharType="separate"/>
      </w:r>
      <w:r w:rsidR="00D86691">
        <w:t xml:space="preserve">Figure </w:t>
      </w:r>
      <w:r w:rsidR="00D86691">
        <w:rPr>
          <w:noProof/>
        </w:rPr>
        <w:t>2</w:t>
      </w:r>
      <w:r w:rsidR="00D86691">
        <w:fldChar w:fldCharType="end"/>
      </w:r>
      <w:r w:rsidRPr="00F532AF">
        <w:t xml:space="preserve"> for a depiction of the </w:t>
      </w:r>
      <w:r w:rsidR="00105895">
        <w:t>RAVEN core team’s</w:t>
      </w:r>
      <w:r w:rsidRPr="00F532AF">
        <w:t xml:space="preserve"> configuration control process</w:t>
      </w:r>
      <w:r w:rsidR="00894A7E">
        <w:t xml:space="preserve"> (with peer-review included)</w:t>
      </w:r>
      <w:r w:rsidRPr="00F532AF">
        <w:t>.</w:t>
      </w:r>
    </w:p>
    <w:p w14:paraId="27B2DF42" w14:textId="52E12604" w:rsidR="00F25D3D" w:rsidRDefault="00292455" w:rsidP="00292455">
      <w:pPr>
        <w:pStyle w:val="H2bodytext"/>
      </w:pPr>
      <w:r w:rsidRPr="00F532AF">
        <w:t>Configuration baselines are established for each revision.</w:t>
      </w:r>
    </w:p>
    <w:p w14:paraId="0EA29796" w14:textId="3CFA7A10" w:rsidR="00886DC0" w:rsidRDefault="005276E7" w:rsidP="00886DC0">
      <w:pPr>
        <w:pStyle w:val="H2bodytext"/>
        <w:keepNext/>
        <w:ind w:left="0"/>
        <w:jc w:val="center"/>
      </w:pPr>
      <w:r>
        <w:rPr>
          <w:noProof/>
        </w:rPr>
        <w:drawing>
          <wp:inline distT="0" distB="0" distL="0" distR="0" wp14:anchorId="702982AA" wp14:editId="56E2A645">
            <wp:extent cx="5943600" cy="4420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_scheme(Stag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14:paraId="5DB30E55" w14:textId="2F8CEA1A" w:rsidR="00275DBE" w:rsidRDefault="00886DC0" w:rsidP="00886DC0">
      <w:pPr>
        <w:pStyle w:val="Caption"/>
        <w:jc w:val="center"/>
      </w:pPr>
      <w:bookmarkStart w:id="31" w:name="_Ref526094876"/>
      <w:r>
        <w:t xml:space="preserve">Figure </w:t>
      </w:r>
      <w:r w:rsidR="00CE3186">
        <w:rPr>
          <w:noProof/>
        </w:rPr>
        <w:fldChar w:fldCharType="begin"/>
      </w:r>
      <w:r w:rsidR="00CE3186">
        <w:rPr>
          <w:noProof/>
        </w:rPr>
        <w:instrText xml:space="preserve"> SEQ Figure \* ARABIC </w:instrText>
      </w:r>
      <w:r w:rsidR="00CE3186">
        <w:rPr>
          <w:noProof/>
        </w:rPr>
        <w:fldChar w:fldCharType="separate"/>
      </w:r>
      <w:r w:rsidR="000E7551">
        <w:rPr>
          <w:noProof/>
        </w:rPr>
        <w:t>1</w:t>
      </w:r>
      <w:r w:rsidR="00CE3186">
        <w:rPr>
          <w:noProof/>
        </w:rPr>
        <w:fldChar w:fldCharType="end"/>
      </w:r>
      <w:bookmarkEnd w:id="31"/>
      <w:r>
        <w:t>. RAVEN core team</w:t>
      </w:r>
      <w:r w:rsidRPr="0044074B">
        <w:t>’s configuration control process</w:t>
      </w:r>
      <w:r w:rsidR="000E7551">
        <w:t xml:space="preserve"> (1</w:t>
      </w:r>
      <w:r w:rsidR="000E7551" w:rsidRPr="000E7551">
        <w:rPr>
          <w:vertAlign w:val="superscript"/>
        </w:rPr>
        <w:t>st</w:t>
      </w:r>
      <w:r>
        <w:t xml:space="preserve"> Stage)</w:t>
      </w:r>
      <w:r w:rsidRPr="0044074B">
        <w:t>.</w:t>
      </w:r>
    </w:p>
    <w:p w14:paraId="6ED5EB84" w14:textId="5C8A0DE7" w:rsidR="000E7551" w:rsidRDefault="005276E7" w:rsidP="000E7551">
      <w:pPr>
        <w:keepNext/>
        <w:jc w:val="center"/>
      </w:pPr>
      <w:r>
        <w:rPr>
          <w:noProof/>
        </w:rPr>
        <w:lastRenderedPageBreak/>
        <w:drawing>
          <wp:inline distT="0" distB="0" distL="0" distR="0" wp14:anchorId="3744351B" wp14:editId="1002C5A4">
            <wp:extent cx="3295032" cy="3934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_scheme(Stag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06055" cy="3947316"/>
                    </a:xfrm>
                    <a:prstGeom prst="rect">
                      <a:avLst/>
                    </a:prstGeom>
                  </pic:spPr>
                </pic:pic>
              </a:graphicData>
            </a:graphic>
          </wp:inline>
        </w:drawing>
      </w:r>
    </w:p>
    <w:p w14:paraId="5CF708B6" w14:textId="45163B31" w:rsidR="009656BD" w:rsidRPr="009656BD" w:rsidRDefault="000E7551" w:rsidP="000E7551">
      <w:pPr>
        <w:pStyle w:val="Caption"/>
        <w:jc w:val="center"/>
      </w:pPr>
      <w:bookmarkStart w:id="32" w:name="_Ref526094878"/>
      <w:r>
        <w:t xml:space="preserve">Figure </w:t>
      </w:r>
      <w:r w:rsidR="00CE3186">
        <w:rPr>
          <w:noProof/>
        </w:rPr>
        <w:fldChar w:fldCharType="begin"/>
      </w:r>
      <w:r w:rsidR="00CE3186">
        <w:rPr>
          <w:noProof/>
        </w:rPr>
        <w:instrText xml:space="preserve"> SEQ Figure \* ARABIC </w:instrText>
      </w:r>
      <w:r w:rsidR="00CE3186">
        <w:rPr>
          <w:noProof/>
        </w:rPr>
        <w:fldChar w:fldCharType="separate"/>
      </w:r>
      <w:r>
        <w:rPr>
          <w:noProof/>
        </w:rPr>
        <w:t>2</w:t>
      </w:r>
      <w:r w:rsidR="00CE3186">
        <w:rPr>
          <w:noProof/>
        </w:rPr>
        <w:fldChar w:fldCharType="end"/>
      </w:r>
      <w:bookmarkEnd w:id="32"/>
      <w:r>
        <w:t>. RAVEN core team</w:t>
      </w:r>
      <w:r w:rsidRPr="0044074B">
        <w:t>’s configuration control process</w:t>
      </w:r>
      <w:r>
        <w:t xml:space="preserve"> (2</w:t>
      </w:r>
      <w:r w:rsidRPr="000E7551">
        <w:rPr>
          <w:vertAlign w:val="superscript"/>
        </w:rPr>
        <w:t>nd</w:t>
      </w:r>
      <w:r>
        <w:t xml:space="preserve"> Stage)</w:t>
      </w:r>
      <w:r w:rsidRPr="0044074B">
        <w:t>.</w:t>
      </w:r>
    </w:p>
    <w:p w14:paraId="142BAD43" w14:textId="77777777" w:rsidR="00F25D3D" w:rsidRDefault="00F25D3D" w:rsidP="00B7149B">
      <w:pPr>
        <w:pStyle w:val="Heading3"/>
        <w:keepNext/>
      </w:pPr>
      <w:bookmarkStart w:id="33" w:name="_Toc526071960"/>
      <w:r>
        <w:t>Requesting Changes</w:t>
      </w:r>
      <w:bookmarkEnd w:id="33"/>
    </w:p>
    <w:p w14:paraId="7F708A10" w14:textId="77777777" w:rsidR="00F25D3D" w:rsidRDefault="00F25D3D" w:rsidP="00F25D3D">
      <w:pPr>
        <w:pStyle w:val="H3bodytext"/>
        <w:ind w:left="2664"/>
        <w:rPr>
          <w:color w:val="FF0000"/>
        </w:rPr>
        <w:sectPr w:rsidR="00F25D3D" w:rsidSect="00654D3E">
          <w:headerReference w:type="default" r:id="rId18"/>
          <w:footerReference w:type="default" r:id="rId19"/>
          <w:footnotePr>
            <w:numFmt w:val="lowerLetter"/>
          </w:footnotePr>
          <w:type w:val="continuous"/>
          <w:pgSz w:w="12240" w:h="15840" w:code="1"/>
          <w:pgMar w:top="360" w:right="1440" w:bottom="1440" w:left="1440" w:header="360" w:footer="720" w:gutter="0"/>
          <w:cols w:space="720"/>
          <w:docGrid w:linePitch="360"/>
        </w:sectPr>
      </w:pPr>
    </w:p>
    <w:p w14:paraId="580E4C28" w14:textId="48110A74" w:rsidR="00292455" w:rsidRPr="00251233" w:rsidRDefault="00292455" w:rsidP="00292455">
      <w:pPr>
        <w:pStyle w:val="H3bodytext"/>
        <w:rPr>
          <w:rFonts w:eastAsia="Arial"/>
        </w:rPr>
      </w:pPr>
      <w:r w:rsidRPr="00251233">
        <w:t xml:space="preserve">Changes will be initiated for modification of the baseline software, including associated support software, hardware, and/or documentation. For vulnerability patches affecting and including safety software, changes will be tracked, approved by the CCB, and implemented in a timely fashion. </w:t>
      </w:r>
      <w:r w:rsidRPr="00E44907">
        <w:rPr>
          <w:i/>
        </w:rPr>
        <w:t>Change requests</w:t>
      </w:r>
      <w:r w:rsidRPr="00251233">
        <w:t xml:space="preserve"> (see def., CRs) are submitted in the form of a tracking issue that is created through the issues tracking system found within the GitHub and GitLab software services. CRs may be submitted by development team members based at INL or b</w:t>
      </w:r>
      <w:r w:rsidR="004B1B98">
        <w:t>y external users of the RAVEN software or its supported Plug-ins</w:t>
      </w:r>
      <w:r w:rsidRPr="00251233">
        <w:t>.</w:t>
      </w:r>
    </w:p>
    <w:p w14:paraId="378C7EF0" w14:textId="7FCC800F" w:rsidR="00292455" w:rsidRPr="00251233" w:rsidRDefault="00292455" w:rsidP="00292455">
      <w:pPr>
        <w:pStyle w:val="H3bodytext"/>
        <w:rPr>
          <w:rFonts w:eastAsia="Arial"/>
        </w:rPr>
      </w:pPr>
      <w:r w:rsidRPr="00251233">
        <w:t>After creation, the CR is pre-screened by a development team member</w:t>
      </w:r>
      <w:r w:rsidR="008D3099">
        <w:t xml:space="preserve"> (either RAVEN core or Plug-ins team member) </w:t>
      </w:r>
      <w:r w:rsidRPr="00251233">
        <w:t xml:space="preserve">to ensure both a description of the change and rationale for the change are included and are appropriate. </w:t>
      </w:r>
    </w:p>
    <w:p w14:paraId="52AEE2B8" w14:textId="6D7BACE0" w:rsidR="00F25D3D" w:rsidRPr="00661FAC" w:rsidRDefault="00292455" w:rsidP="00292455">
      <w:pPr>
        <w:pStyle w:val="H3bodytext"/>
        <w:rPr>
          <w:i/>
          <w:color w:val="FF0000"/>
          <w:szCs w:val="24"/>
        </w:rPr>
      </w:pPr>
      <w:r w:rsidRPr="00251233">
        <w:t xml:space="preserve">The CR is then classified as either a </w:t>
      </w:r>
      <w:r w:rsidRPr="00E44907">
        <w:rPr>
          <w:i/>
        </w:rPr>
        <w:t>task</w:t>
      </w:r>
      <w:r w:rsidRPr="00251233">
        <w:t xml:space="preserve"> (GitHub) (see def.) or a </w:t>
      </w:r>
      <w:r w:rsidRPr="00E44907">
        <w:rPr>
          <w:i/>
        </w:rPr>
        <w:t>defect</w:t>
      </w:r>
      <w:r w:rsidRPr="00251233">
        <w:t xml:space="preserve"> (see def.). An error designation is given if the problem reports </w:t>
      </w:r>
      <w:r w:rsidR="00CF2C76">
        <w:t xml:space="preserve">RAVEN </w:t>
      </w:r>
      <w:r w:rsidR="00CF2C76">
        <w:lastRenderedPageBreak/>
        <w:t>(or any of its supported Plug-ins)</w:t>
      </w:r>
      <w:r w:rsidRPr="00251233">
        <w:t xml:space="preserve"> exhibiting abnormal termination, incorrect or unexpected results, or undefined behavior. All developers or users subscribed to the project receive notifications when the issue is opened. At this point in time, the member of </w:t>
      </w:r>
      <w:r w:rsidR="003B75D1">
        <w:t>RAVEN core team</w:t>
      </w:r>
      <w:r w:rsidRPr="00251233">
        <w:t xml:space="preserve"> determines if the change should be implemented. If not, the requester of the CR is </w:t>
      </w:r>
      <w:proofErr w:type="gramStart"/>
      <w:r w:rsidRPr="00251233">
        <w:t>notified</w:t>
      </w:r>
      <w:proofErr w:type="gramEnd"/>
      <w:r w:rsidRPr="00251233">
        <w:t xml:space="preserve"> and the tracking issue is appropriately commented and closed.</w:t>
      </w:r>
    </w:p>
    <w:p w14:paraId="1A3C8902" w14:textId="77777777" w:rsidR="00F25D3D" w:rsidRDefault="00F25D3D" w:rsidP="00B7149B">
      <w:pPr>
        <w:pStyle w:val="Heading3"/>
        <w:keepNext/>
      </w:pPr>
      <w:bookmarkStart w:id="34" w:name="_Toc526071961"/>
      <w:r>
        <w:t>Evaluating Changes</w:t>
      </w:r>
      <w:bookmarkEnd w:id="34"/>
    </w:p>
    <w:p w14:paraId="5E5D6D5D" w14:textId="1B5C9284" w:rsidR="00292455" w:rsidRPr="00251233" w:rsidRDefault="00292455" w:rsidP="00C94912">
      <w:pPr>
        <w:pStyle w:val="H4bodytext"/>
        <w:ind w:left="2340"/>
        <w:rPr>
          <w:rFonts w:eastAsia="Arial"/>
        </w:rPr>
      </w:pPr>
      <w:r w:rsidRPr="00251233">
        <w:t xml:space="preserve">The CCB controls and is responsible for the evaluation </w:t>
      </w:r>
      <w:r>
        <w:t xml:space="preserve">and disposition </w:t>
      </w:r>
      <w:r w:rsidRPr="00251233">
        <w:t>of changes for all software, support software, and documentation. The board will consider the impact of the proposed change and assign actions appropriate to the level of impact. If the change is disapproved the decision will be noted on the CR, and the requester will be notified. If additional information is needed, it will be noted and returned to the requester for completion and resubmitted.</w:t>
      </w:r>
    </w:p>
    <w:p w14:paraId="413970F0" w14:textId="080A4A87" w:rsidR="00292455" w:rsidRPr="00251233" w:rsidRDefault="00292455" w:rsidP="00C94912">
      <w:pPr>
        <w:pStyle w:val="H4bodytext"/>
        <w:ind w:left="2340"/>
        <w:rPr>
          <w:rFonts w:eastAsia="Arial"/>
        </w:rPr>
      </w:pPr>
      <w:r w:rsidRPr="00251233">
        <w:t xml:space="preserve">There is no established time for a periodic review of the </w:t>
      </w:r>
      <w:r w:rsidR="00894A7E" w:rsidRPr="00251233">
        <w:t>CRs but</w:t>
      </w:r>
      <w:r w:rsidRPr="00251233">
        <w:t xml:space="preserve"> based on the judgment of the technical lead an informal schedule will be agreed to so that all CRs are handled in a timely manner. For emergency changes, notification is made to the Asset Owner and/or cognizant technical lead and then implementation of the change is initiated. Processing of the CR may occur following implementation.</w:t>
      </w:r>
    </w:p>
    <w:p w14:paraId="53AE6D18" w14:textId="77777777" w:rsidR="00292455" w:rsidRPr="00251233" w:rsidRDefault="00292455" w:rsidP="00C94912">
      <w:pPr>
        <w:pStyle w:val="H4bodytext"/>
        <w:ind w:left="2340"/>
        <w:rPr>
          <w:rFonts w:eastAsia="Arial"/>
        </w:rPr>
      </w:pPr>
      <w:r w:rsidRPr="00251233">
        <w:t>The CCB determines the priority and level of rigor of each CR and then evaluates the impact of the change or error on past calculations and how it could affect the present use of the application. The CCB determines the priority based on the following definitions:</w:t>
      </w:r>
    </w:p>
    <w:p w14:paraId="659C1D9D" w14:textId="77777777" w:rsidR="00292455" w:rsidRPr="00E44907" w:rsidRDefault="00292455" w:rsidP="000C0FE2">
      <w:pPr>
        <w:pStyle w:val="ListBullet4"/>
        <w:ind w:left="3060"/>
        <w:rPr>
          <w:rFonts w:eastAsia="Arial"/>
        </w:rPr>
      </w:pPr>
      <w:r w:rsidRPr="00E44907">
        <w:rPr>
          <w:i/>
        </w:rPr>
        <w:t>Safety-related</w:t>
      </w:r>
      <w:r>
        <w:t>.</w:t>
      </w:r>
      <w:r w:rsidRPr="00E44907">
        <w:t xml:space="preserve"> Serious problem that affects the accuracy of safety results, past and/or present, and requires immediate attention. The CCB may send additional notifications to affected users for issues marked as both a defect and safety-related. </w:t>
      </w:r>
    </w:p>
    <w:p w14:paraId="3128FF74" w14:textId="77777777" w:rsidR="00292455" w:rsidRPr="00E44907" w:rsidRDefault="00292455" w:rsidP="000C0FE2">
      <w:pPr>
        <w:pStyle w:val="ListBullet4"/>
        <w:ind w:left="3060"/>
        <w:rPr>
          <w:rFonts w:eastAsia="Arial"/>
        </w:rPr>
      </w:pPr>
      <w:r w:rsidRPr="00E44907">
        <w:rPr>
          <w:i/>
        </w:rPr>
        <w:t>Critical</w:t>
      </w:r>
      <w:r w:rsidRPr="00E44907">
        <w:t xml:space="preserve">. CRs necessary to meet critical project deadlines/milestones or prioritized at the discretion of the project manager or technical lead. The CCB may send additional notifications to affected users for issues marked as both a defect and critical.  </w:t>
      </w:r>
    </w:p>
    <w:p w14:paraId="0CDCE2CE" w14:textId="74E5B30F" w:rsidR="00292455" w:rsidRPr="00E44907" w:rsidRDefault="00292455" w:rsidP="000C0FE2">
      <w:pPr>
        <w:pStyle w:val="ListBullet4"/>
        <w:ind w:left="3060"/>
        <w:rPr>
          <w:rFonts w:eastAsia="Arial"/>
        </w:rPr>
      </w:pPr>
      <w:r w:rsidRPr="00E44907">
        <w:rPr>
          <w:i/>
        </w:rPr>
        <w:t>Normal</w:t>
      </w:r>
      <w:r w:rsidRPr="00E44907">
        <w:t xml:space="preserve">. Problems affecting the operation/execution of the code, with a low possibility of significantly affecting the results (fine-tuning). Normal priority class items also include problems with </w:t>
      </w:r>
      <w:r w:rsidR="005D2CEC">
        <w:lastRenderedPageBreak/>
        <w:t>method</w:t>
      </w:r>
      <w:r w:rsidRPr="00E44907">
        <w:t xml:space="preserve"> calls, maintenance, modeling problems, user support, and input/output problems.</w:t>
      </w:r>
    </w:p>
    <w:p w14:paraId="10F5AE43" w14:textId="77777777" w:rsidR="00292455" w:rsidRPr="00E44907" w:rsidRDefault="00292455" w:rsidP="000C0FE2">
      <w:pPr>
        <w:pStyle w:val="ListBullet4"/>
        <w:ind w:left="3060"/>
        <w:rPr>
          <w:rFonts w:eastAsia="Arial"/>
        </w:rPr>
      </w:pPr>
      <w:r w:rsidRPr="00E44907">
        <w:rPr>
          <w:i/>
        </w:rPr>
        <w:t>Minor</w:t>
      </w:r>
      <w:r w:rsidRPr="00E44907">
        <w:t>. Changes to the input/output formats, screen displays, etc., that do not affect the accuracy of the results. Requests for changes to the code, such as enhancements, new development, additional options, making the program more user-friendly, etc.</w:t>
      </w:r>
    </w:p>
    <w:p w14:paraId="3C2B075F" w14:textId="77777777" w:rsidR="00292455" w:rsidRPr="00251233" w:rsidRDefault="00292455" w:rsidP="00C94912">
      <w:pPr>
        <w:pStyle w:val="H4bodytext"/>
        <w:ind w:left="2340"/>
        <w:rPr>
          <w:rFonts w:eastAsia="Arial"/>
        </w:rPr>
      </w:pPr>
      <w:r w:rsidRPr="00251233">
        <w:t>If the CR is used to report a defect, the CCB will determine whether the use of the application should be suspended while the problem is investigated or until the error is corrected. Users will be notified and provided relevant information including the impact of the error, information on how to avoid the error, corrective action(s) and when the corrective action(s) will be implemented.</w:t>
      </w:r>
    </w:p>
    <w:p w14:paraId="59C6A8D8" w14:textId="77777777" w:rsidR="00292455" w:rsidRPr="00251233" w:rsidRDefault="00292455" w:rsidP="00C94912">
      <w:pPr>
        <w:pStyle w:val="H4bodytext"/>
        <w:ind w:left="2340"/>
        <w:rPr>
          <w:rFonts w:eastAsia="Arial"/>
        </w:rPr>
      </w:pPr>
      <w:r w:rsidRPr="00251233">
        <w:t>The board will also evaluate the impact of the CR on project resources. If possible, the following information will be included on the CR:</w:t>
      </w:r>
    </w:p>
    <w:p w14:paraId="35483E6F" w14:textId="77777777" w:rsidR="00292455" w:rsidRPr="00251233" w:rsidRDefault="00292455" w:rsidP="009D5010">
      <w:pPr>
        <w:pStyle w:val="ListBullet4"/>
        <w:ind w:left="3060"/>
        <w:rPr>
          <w:rFonts w:eastAsia="Arial"/>
        </w:rPr>
      </w:pPr>
      <w:r w:rsidRPr="00251233">
        <w:t>The sequence of events leading up to the suspected problem</w:t>
      </w:r>
    </w:p>
    <w:p w14:paraId="2F900B9B" w14:textId="77777777" w:rsidR="00292455" w:rsidRPr="00251233" w:rsidRDefault="00292455" w:rsidP="009D5010">
      <w:pPr>
        <w:pStyle w:val="ListBullet4"/>
        <w:ind w:left="3060"/>
        <w:rPr>
          <w:rFonts w:eastAsia="Arial"/>
        </w:rPr>
      </w:pPr>
      <w:r w:rsidRPr="00251233">
        <w:t>Other unique and/or significant information about the suspected problem that will aid in the evaluation of the problem; for example, limitations and capability differences between versio</w:t>
      </w:r>
      <w:r>
        <w:t>ns or anticipated new versions.</w:t>
      </w:r>
    </w:p>
    <w:p w14:paraId="441A06A2" w14:textId="77777777" w:rsidR="00292455" w:rsidRPr="00251233" w:rsidRDefault="00292455" w:rsidP="00C94912">
      <w:pPr>
        <w:pStyle w:val="H4bodytext"/>
        <w:ind w:left="2340"/>
        <w:rPr>
          <w:rFonts w:eastAsia="Arial"/>
        </w:rPr>
      </w:pPr>
      <w:r w:rsidRPr="00251233">
        <w:t>Prior to approval and as necessary, the CCB will evaluate impacts to other facility equipment, documentation, and test procedures before approval. After a CR is reviewed, the CCB will determine how to proceed (e.g., initiate scheduling and funding, defer, implementation to a later date, disapprove).</w:t>
      </w:r>
    </w:p>
    <w:p w14:paraId="357D6013" w14:textId="77777777" w:rsidR="00292455" w:rsidRDefault="00292455" w:rsidP="00C94912">
      <w:pPr>
        <w:pStyle w:val="H4bodytext"/>
        <w:ind w:left="2340"/>
      </w:pPr>
      <w:r w:rsidRPr="00251233">
        <w:t>If approved, the changes associated with the CR are then merged into the development branch of the associated repository.</w:t>
      </w:r>
    </w:p>
    <w:p w14:paraId="41ACE864" w14:textId="7E94FE72" w:rsidR="00470934" w:rsidRDefault="00470934" w:rsidP="00C94912">
      <w:pPr>
        <w:pStyle w:val="H4bodytext"/>
        <w:ind w:left="2340"/>
        <w:rPr>
          <w:rFonts w:eastAsia="Arial"/>
        </w:rPr>
      </w:pPr>
      <w:r w:rsidRPr="00470934">
        <w:rPr>
          <w:rFonts w:eastAsia="Arial"/>
        </w:rPr>
        <w:t>For defects</w:t>
      </w:r>
      <w:r w:rsidR="00077C0B">
        <w:rPr>
          <w:rFonts w:eastAsia="Arial"/>
        </w:rPr>
        <w:t>/problems</w:t>
      </w:r>
      <w:r w:rsidR="00920A3A">
        <w:rPr>
          <w:rFonts w:eastAsia="Arial"/>
        </w:rPr>
        <w:t xml:space="preserve">, </w:t>
      </w:r>
      <w:r w:rsidRPr="00470934">
        <w:rPr>
          <w:rFonts w:eastAsia="Arial"/>
        </w:rPr>
        <w:t xml:space="preserve">when closing the issue, </w:t>
      </w:r>
      <w:r w:rsidR="00381DC4">
        <w:rPr>
          <w:rFonts w:eastAsia="Arial"/>
        </w:rPr>
        <w:t xml:space="preserve">CCB member will </w:t>
      </w:r>
      <w:r w:rsidRPr="00470934">
        <w:rPr>
          <w:rFonts w:eastAsia="Arial"/>
        </w:rPr>
        <w:t xml:space="preserve">need to </w:t>
      </w:r>
      <w:r w:rsidR="00381DC4">
        <w:rPr>
          <w:rFonts w:eastAsia="Arial"/>
        </w:rPr>
        <w:t>determine if defect/problem applies</w:t>
      </w:r>
      <w:r w:rsidRPr="00470934">
        <w:rPr>
          <w:rFonts w:eastAsia="Arial"/>
        </w:rPr>
        <w:t xml:space="preserve"> </w:t>
      </w:r>
      <w:r w:rsidR="00436541" w:rsidRPr="00470934">
        <w:rPr>
          <w:rFonts w:eastAsia="Arial"/>
        </w:rPr>
        <w:t xml:space="preserve">to </w:t>
      </w:r>
      <w:r w:rsidR="00436541">
        <w:rPr>
          <w:rFonts w:eastAsia="Arial"/>
        </w:rPr>
        <w:t>the</w:t>
      </w:r>
      <w:r w:rsidR="00381DC4">
        <w:rPr>
          <w:rFonts w:eastAsia="Arial"/>
        </w:rPr>
        <w:t xml:space="preserve"> current release branch</w:t>
      </w:r>
      <w:r w:rsidRPr="00470934">
        <w:rPr>
          <w:rFonts w:eastAsia="Arial"/>
        </w:rPr>
        <w:t xml:space="preserve">. </w:t>
      </w:r>
      <w:r w:rsidR="00436541">
        <w:rPr>
          <w:rFonts w:eastAsia="Arial"/>
        </w:rPr>
        <w:t xml:space="preserve">In such case, the </w:t>
      </w:r>
      <w:r w:rsidRPr="00470934">
        <w:rPr>
          <w:rFonts w:eastAsia="Arial"/>
        </w:rPr>
        <w:t xml:space="preserve">users need to be notified of the impact and corrective action </w:t>
      </w:r>
      <w:r w:rsidR="00436541">
        <w:rPr>
          <w:rFonts w:eastAsia="Arial"/>
        </w:rPr>
        <w:t>that will be</w:t>
      </w:r>
      <w:r w:rsidRPr="00470934">
        <w:rPr>
          <w:rFonts w:eastAsia="Arial"/>
        </w:rPr>
        <w:t xml:space="preserve"> take</w:t>
      </w:r>
      <w:r w:rsidR="00436541">
        <w:rPr>
          <w:rFonts w:eastAsia="Arial"/>
        </w:rPr>
        <w:t>n</w:t>
      </w:r>
      <w:r w:rsidR="00195810">
        <w:rPr>
          <w:rFonts w:eastAsia="Arial"/>
        </w:rPr>
        <w:t xml:space="preserve"> and the CR will be adapted/imported to be merged in the release branch. The control process will then follow the scheme reported in </w:t>
      </w:r>
      <w:r w:rsidR="00195810">
        <w:rPr>
          <w:rFonts w:eastAsia="Arial"/>
        </w:rPr>
        <w:fldChar w:fldCharType="begin"/>
      </w:r>
      <w:r w:rsidR="00195810">
        <w:rPr>
          <w:rFonts w:eastAsia="Arial"/>
        </w:rPr>
        <w:instrText xml:space="preserve"> REF _Ref526094878 \h </w:instrText>
      </w:r>
      <w:r w:rsidR="00195810">
        <w:rPr>
          <w:rFonts w:eastAsia="Arial"/>
        </w:rPr>
      </w:r>
      <w:r w:rsidR="00195810">
        <w:rPr>
          <w:rFonts w:eastAsia="Arial"/>
        </w:rPr>
        <w:fldChar w:fldCharType="separate"/>
      </w:r>
      <w:r w:rsidR="00195810">
        <w:t xml:space="preserve">Figure </w:t>
      </w:r>
      <w:r w:rsidR="00195810">
        <w:rPr>
          <w:noProof/>
        </w:rPr>
        <w:t>2</w:t>
      </w:r>
      <w:r w:rsidR="00195810">
        <w:rPr>
          <w:rFonts w:eastAsia="Arial"/>
        </w:rPr>
        <w:fldChar w:fldCharType="end"/>
      </w:r>
      <w:r w:rsidR="00195810">
        <w:rPr>
          <w:rFonts w:eastAsia="Arial"/>
        </w:rPr>
        <w:t>.</w:t>
      </w:r>
    </w:p>
    <w:p w14:paraId="365F4663" w14:textId="77777777" w:rsidR="00850AFB" w:rsidRPr="00251233" w:rsidRDefault="00850AFB" w:rsidP="00C94912">
      <w:pPr>
        <w:pStyle w:val="H4bodytext"/>
        <w:ind w:left="2340"/>
        <w:rPr>
          <w:rFonts w:eastAsia="Arial"/>
        </w:rPr>
      </w:pPr>
    </w:p>
    <w:p w14:paraId="4149A28F" w14:textId="11377F71" w:rsidR="00F25D3D" w:rsidRPr="00C87C20" w:rsidRDefault="00F25D3D" w:rsidP="00C87C20">
      <w:pPr>
        <w:pStyle w:val="Heading3"/>
        <w:keepNext/>
      </w:pPr>
      <w:bookmarkStart w:id="35" w:name="_Toc526071962"/>
      <w:r>
        <w:lastRenderedPageBreak/>
        <w:t>Approving or Disapproving Changes</w:t>
      </w:r>
      <w:bookmarkEnd w:id="35"/>
    </w:p>
    <w:p w14:paraId="7E605AB0" w14:textId="167702D0" w:rsidR="00292455" w:rsidRPr="00251233" w:rsidRDefault="00292455" w:rsidP="002426A8">
      <w:pPr>
        <w:pStyle w:val="H4bodytext"/>
        <w:ind w:left="2340"/>
        <w:rPr>
          <w:rFonts w:eastAsia="Arial"/>
        </w:rPr>
      </w:pPr>
      <w:r w:rsidRPr="00251233">
        <w:t xml:space="preserve">In the </w:t>
      </w:r>
      <w:r w:rsidR="00182090">
        <w:t>RAVEN core team</w:t>
      </w:r>
      <w:r w:rsidRPr="00251233">
        <w:t>, the CCB can consist of the project manager, technical leads, and development team member(s). Under normal circumstances, the project managers will act as the primary chair of the CCB.</w:t>
      </w:r>
    </w:p>
    <w:p w14:paraId="5184174F" w14:textId="77777777" w:rsidR="00292455" w:rsidRPr="00251233" w:rsidRDefault="00292455" w:rsidP="002426A8">
      <w:pPr>
        <w:pStyle w:val="H4bodytext"/>
        <w:ind w:left="2340"/>
        <w:rPr>
          <w:rFonts w:eastAsia="Arial"/>
        </w:rPr>
      </w:pPr>
      <w:r w:rsidRPr="00251233">
        <w:t>Approvals or disapprovals of the CR are recorded in the associated tracking issue. The tracking issue will contain the name of the person giving final approval and the date of approval.</w:t>
      </w:r>
    </w:p>
    <w:p w14:paraId="40EE217D" w14:textId="537F17D3" w:rsidR="00F25D3D" w:rsidRDefault="00292455" w:rsidP="00292455">
      <w:pPr>
        <w:pStyle w:val="H3bodytext"/>
      </w:pPr>
      <w:r w:rsidRPr="00251233">
        <w:t xml:space="preserve">The CCB may decide to defer approval or disapproval of a CR until a later time. After a decision is made by the board, they </w:t>
      </w:r>
      <w:r>
        <w:t>will</w:t>
      </w:r>
      <w:r w:rsidRPr="00251233">
        <w:t xml:space="preserve"> notify the CR requestor of its approval, disapproval, or deferment</w:t>
      </w:r>
      <w:r w:rsidR="00F25D3D" w:rsidRPr="00CD598D">
        <w:t>.</w:t>
      </w:r>
    </w:p>
    <w:p w14:paraId="5FC60605" w14:textId="215A22B4" w:rsidR="00540F39" w:rsidRDefault="00540F39" w:rsidP="00292455">
      <w:pPr>
        <w:pStyle w:val="H3bodytext"/>
        <w:rPr>
          <w:color w:val="FF0000"/>
        </w:rPr>
      </w:pPr>
      <w:r>
        <w:t>In case of CR that impacts/adds requirements or requirement tests, an additional approval by the CCB chair or its designee (generally the technical lead) is required.</w:t>
      </w:r>
    </w:p>
    <w:p w14:paraId="53849257" w14:textId="322CA143" w:rsidR="00F25D3D" w:rsidRPr="003C5205" w:rsidRDefault="00F25D3D" w:rsidP="00F30E4D">
      <w:pPr>
        <w:pStyle w:val="Heading3"/>
      </w:pPr>
      <w:bookmarkStart w:id="36" w:name="_Toc526071963"/>
      <w:r>
        <w:t>Implementing Changes</w:t>
      </w:r>
      <w:bookmarkEnd w:id="36"/>
      <w:r w:rsidR="00F30E4D">
        <w:t xml:space="preserve">: </w:t>
      </w:r>
      <w:r w:rsidR="004B3017" w:rsidRPr="004B3017">
        <w:t>Configuration Status Accounting</w:t>
      </w:r>
      <w:r w:rsidR="00F30E4D">
        <w:t xml:space="preserve">, </w:t>
      </w:r>
      <w:r w:rsidR="00F30E4D" w:rsidRPr="00F30E4D">
        <w:t>Evaluation and Reviews</w:t>
      </w:r>
    </w:p>
    <w:p w14:paraId="3E721402" w14:textId="522673EE" w:rsidR="00292455" w:rsidRPr="003C5205" w:rsidRDefault="00292455" w:rsidP="003C5205">
      <w:pPr>
        <w:pStyle w:val="H4bodytext"/>
        <w:ind w:left="2340"/>
        <w:rPr>
          <w:rFonts w:eastAsia="Arial"/>
          <w:szCs w:val="24"/>
        </w:rPr>
      </w:pPr>
      <w:r w:rsidRPr="003C5205">
        <w:rPr>
          <w:szCs w:val="24"/>
        </w:rPr>
        <w:t xml:space="preserve">The </w:t>
      </w:r>
      <w:r w:rsidR="00894A7E" w:rsidRPr="003C5205">
        <w:rPr>
          <w:szCs w:val="24"/>
        </w:rPr>
        <w:t>Git</w:t>
      </w:r>
      <w:r w:rsidR="00894A7E">
        <w:rPr>
          <w:szCs w:val="24"/>
        </w:rPr>
        <w:t>H</w:t>
      </w:r>
      <w:r w:rsidR="00894A7E" w:rsidRPr="003C5205">
        <w:rPr>
          <w:szCs w:val="24"/>
        </w:rPr>
        <w:t>ub</w:t>
      </w:r>
      <w:r w:rsidRPr="003C5205">
        <w:rPr>
          <w:szCs w:val="24"/>
        </w:rPr>
        <w:t>/Git</w:t>
      </w:r>
      <w:r w:rsidR="00894A7E">
        <w:rPr>
          <w:szCs w:val="24"/>
        </w:rPr>
        <w:t>L</w:t>
      </w:r>
      <w:r w:rsidRPr="003C5205">
        <w:rPr>
          <w:szCs w:val="24"/>
        </w:rPr>
        <w:t>ab Pull Request (Merge Request) process is followed for all CRs. This process incorporates the full agile cycle including design, implementation, regression testing, independent design review and approval and integration testing. This section details these stages.</w:t>
      </w:r>
    </w:p>
    <w:p w14:paraId="3976725C" w14:textId="34A4918B" w:rsidR="00292455" w:rsidRPr="003C5205" w:rsidRDefault="00292455" w:rsidP="003C5205">
      <w:pPr>
        <w:pStyle w:val="H4bodytext"/>
        <w:ind w:left="2340"/>
        <w:rPr>
          <w:rFonts w:eastAsia="Arial"/>
          <w:szCs w:val="24"/>
        </w:rPr>
      </w:pPr>
      <w:r w:rsidRPr="003C5205">
        <w:rPr>
          <w:szCs w:val="24"/>
        </w:rPr>
        <w:t xml:space="preserve">Once the CR has been approved by a CCB member, a requirements review is held to assure the correctness of the proposed modifications stated in the </w:t>
      </w:r>
      <w:r w:rsidR="00DA11CF">
        <w:rPr>
          <w:szCs w:val="24"/>
        </w:rPr>
        <w:t xml:space="preserve">RAVEN </w:t>
      </w:r>
      <w:r w:rsidR="00DA11CF" w:rsidRPr="003C5205">
        <w:rPr>
          <w:szCs w:val="24"/>
        </w:rPr>
        <w:t>software</w:t>
      </w:r>
      <w:r w:rsidR="00696C91">
        <w:rPr>
          <w:szCs w:val="24"/>
        </w:rPr>
        <w:t xml:space="preserve"> (or supported Plug-in</w:t>
      </w:r>
      <w:r w:rsidR="005B0CCA">
        <w:rPr>
          <w:szCs w:val="24"/>
        </w:rPr>
        <w:t>)</w:t>
      </w:r>
      <w:r w:rsidRPr="003C5205">
        <w:rPr>
          <w:szCs w:val="24"/>
        </w:rPr>
        <w:t xml:space="preserve"> </w:t>
      </w:r>
      <w:r w:rsidRPr="003C5205">
        <w:rPr>
          <w:i/>
          <w:szCs w:val="24"/>
        </w:rPr>
        <w:t>change request</w:t>
      </w:r>
      <w:r w:rsidRPr="003C5205">
        <w:rPr>
          <w:szCs w:val="24"/>
        </w:rPr>
        <w:t xml:space="preserve"> (CR, see def.) ticket. In the event that a CR is directly related to new requirements or existing requirement(s), the CR will be labeled with the associated requirement</w:t>
      </w:r>
      <w:r w:rsidR="00115BBC">
        <w:rPr>
          <w:szCs w:val="24"/>
        </w:rPr>
        <w:t xml:space="preserve"> and an additional approval/review by the CCB chair or its designee (generally the technical lead) is required</w:t>
      </w:r>
      <w:r w:rsidRPr="003C5205">
        <w:rPr>
          <w:szCs w:val="24"/>
        </w:rPr>
        <w:t>. Requirements reviews</w:t>
      </w:r>
      <w:r w:rsidR="007404FC">
        <w:rPr>
          <w:szCs w:val="24"/>
        </w:rPr>
        <w:t xml:space="preserve"> will be recorded within the CR.</w:t>
      </w:r>
    </w:p>
    <w:p w14:paraId="100E00E7" w14:textId="77777777" w:rsidR="00292455" w:rsidRPr="003C5205" w:rsidRDefault="00292455" w:rsidP="003C5205">
      <w:pPr>
        <w:pStyle w:val="H4bodytext"/>
        <w:ind w:left="2340"/>
        <w:rPr>
          <w:rFonts w:eastAsia="Arial"/>
          <w:szCs w:val="24"/>
        </w:rPr>
      </w:pPr>
      <w:r w:rsidRPr="003C5205">
        <w:rPr>
          <w:szCs w:val="24"/>
        </w:rPr>
        <w:t>Appropriate personnel will be assigned to manage and implement the change.</w:t>
      </w:r>
    </w:p>
    <w:p w14:paraId="04454A5B" w14:textId="6CB38B40" w:rsidR="00292455" w:rsidRPr="003C5205" w:rsidRDefault="00292455" w:rsidP="003C5205">
      <w:pPr>
        <w:pStyle w:val="H4bodytext"/>
        <w:ind w:left="2340"/>
        <w:rPr>
          <w:rFonts w:eastAsia="Arial"/>
          <w:szCs w:val="24"/>
        </w:rPr>
      </w:pPr>
      <w:r w:rsidRPr="003C5205">
        <w:rPr>
          <w:szCs w:val="24"/>
        </w:rPr>
        <w:t>Schedules will be established for each CR activity and for all events affecting the CR implementation. Major CR activities may require more detailed formal scheduling, as well as planning for project funding, manpower, and evaluation of impacts to work activities. Minor CR activities may not r</w:t>
      </w:r>
      <w:r w:rsidR="005C2FF9">
        <w:rPr>
          <w:szCs w:val="24"/>
        </w:rPr>
        <w:t>equire formal written schedules.</w:t>
      </w:r>
    </w:p>
    <w:p w14:paraId="71422D84" w14:textId="376401F7" w:rsidR="00292455" w:rsidRPr="003C5205" w:rsidRDefault="00292455" w:rsidP="003C5205">
      <w:pPr>
        <w:pStyle w:val="H4bodytext"/>
        <w:ind w:left="2340"/>
        <w:rPr>
          <w:rFonts w:eastAsia="Arial"/>
          <w:szCs w:val="24"/>
        </w:rPr>
      </w:pPr>
      <w:r w:rsidRPr="003C5205">
        <w:rPr>
          <w:szCs w:val="24"/>
        </w:rPr>
        <w:lastRenderedPageBreak/>
        <w:t>The assigned development team member</w:t>
      </w:r>
      <w:r w:rsidR="00BA15DD">
        <w:rPr>
          <w:szCs w:val="24"/>
        </w:rPr>
        <w:t xml:space="preserve"> (either RAVEN core or plug-in team member)</w:t>
      </w:r>
      <w:r w:rsidRPr="003C5205">
        <w:rPr>
          <w:szCs w:val="24"/>
        </w:rPr>
        <w:t xml:space="preserve"> will implement the requested changes and perform an initial set of automated test suite cases. The automated test suite runs against all </w:t>
      </w:r>
      <w:r w:rsidR="0003385B">
        <w:rPr>
          <w:szCs w:val="24"/>
        </w:rPr>
        <w:t>the test suite</w:t>
      </w:r>
      <w:r w:rsidRPr="003C5205">
        <w:rPr>
          <w:szCs w:val="24"/>
        </w:rPr>
        <w:t xml:space="preserve"> under SQA control to identify impacts to current baselines. Upon successful completion of the automated test suite, the tracking issue is then assigned to the CCB for final approval and further integration into the software and associated build repositories.</w:t>
      </w:r>
    </w:p>
    <w:p w14:paraId="12D92475" w14:textId="667064D3" w:rsidR="00292455" w:rsidRPr="003C5205" w:rsidRDefault="00292455" w:rsidP="003C5205">
      <w:pPr>
        <w:pStyle w:val="H4bodytext"/>
        <w:ind w:left="2340"/>
        <w:rPr>
          <w:rFonts w:eastAsia="Arial"/>
          <w:szCs w:val="24"/>
        </w:rPr>
      </w:pPr>
      <w:r w:rsidRPr="003C5205">
        <w:rPr>
          <w:szCs w:val="24"/>
        </w:rPr>
        <w:t xml:space="preserve">The impacted CIs will be baselined and tested, and the appropriate level of regression testing will be performed to ensure that no errors have been introduced into the system. The CCB should consider the level of testing required when evaluating the CR. Once testing is completed, test results will be added as part of completion documentation for the given build and maintained as a record through the </w:t>
      </w:r>
      <w:r w:rsidR="003D7B2E">
        <w:rPr>
          <w:szCs w:val="24"/>
        </w:rPr>
        <w:t xml:space="preserve">Continuous Integration System </w:t>
      </w:r>
      <w:r w:rsidRPr="003C5205">
        <w:rPr>
          <w:szCs w:val="24"/>
        </w:rPr>
        <w:t>database.</w:t>
      </w:r>
    </w:p>
    <w:p w14:paraId="2F584797" w14:textId="77777777" w:rsidR="00292455" w:rsidRPr="003C5205" w:rsidRDefault="00292455" w:rsidP="003C5205">
      <w:pPr>
        <w:pStyle w:val="H4bodytext"/>
        <w:ind w:left="2340"/>
        <w:rPr>
          <w:rFonts w:eastAsia="Arial"/>
          <w:szCs w:val="24"/>
        </w:rPr>
      </w:pPr>
      <w:r w:rsidRPr="003C5205">
        <w:rPr>
          <w:szCs w:val="24"/>
        </w:rPr>
        <w:t xml:space="preserve">A member of the CCB will determine if the CR is associated with a requirement-based </w:t>
      </w:r>
      <w:r w:rsidRPr="003C5205">
        <w:rPr>
          <w:i/>
          <w:szCs w:val="24"/>
        </w:rPr>
        <w:t>test case</w:t>
      </w:r>
      <w:r w:rsidRPr="003C5205">
        <w:rPr>
          <w:szCs w:val="24"/>
        </w:rPr>
        <w:t xml:space="preserve"> (see def.) (annotated in the test case file). If so, the tracking issue will be labeled with the associated requirement and any necessary updates to the requirement associated to the test case will be performed. The requirements traceability matrix can be regenerated at any time to reflect the current state of the repository and test cases. This ensures that all requirements in the SRS are properly associated with the regression test suite.</w:t>
      </w:r>
    </w:p>
    <w:p w14:paraId="68BF3056" w14:textId="7682D131" w:rsidR="00292455" w:rsidRPr="003C5205" w:rsidRDefault="00292455" w:rsidP="003C5205">
      <w:pPr>
        <w:pStyle w:val="H4bodytext"/>
        <w:ind w:left="2340"/>
        <w:rPr>
          <w:rFonts w:eastAsia="Arial"/>
          <w:szCs w:val="24"/>
        </w:rPr>
      </w:pPr>
      <w:r w:rsidRPr="003C5205">
        <w:rPr>
          <w:szCs w:val="24"/>
        </w:rPr>
        <w:t xml:space="preserve">All V&amp;V task are performed for every code change submitted through the pull request process in GitHub/GitLab. The V&amp;V tasks as outlined in </w:t>
      </w:r>
      <w:r w:rsidR="008F12D7">
        <w:t>PLN-5554</w:t>
      </w:r>
      <w:r w:rsidRPr="003C5205">
        <w:rPr>
          <w:szCs w:val="24"/>
        </w:rPr>
        <w:t xml:space="preserve"> provide sufficient rigor to meet the INL Quality Assurance program requirements. If the end-use or scope of the asset changes significantly, the risk analysis must be reviewed. If the results of the analysis change, the M&amp;O manager/project manager shall review the adequacy of the V&amp;V performance to determine if additional V&amp;V activities and/or frequency need to be modified.</w:t>
      </w:r>
    </w:p>
    <w:p w14:paraId="1FEF06EC" w14:textId="7C831130" w:rsidR="00F25D3D" w:rsidRDefault="00292455" w:rsidP="00292455">
      <w:pPr>
        <w:pStyle w:val="H3bodytext"/>
        <w:rPr>
          <w:color w:val="FF0000"/>
        </w:rPr>
      </w:pPr>
      <w:r w:rsidRPr="00251233">
        <w:t>The change control process requires a specific set of approvals and successful automated tests for each CI as it is elevated in different branches of the repositories. At several steps during the change commit process, automated tests are executed</w:t>
      </w:r>
      <w:r w:rsidR="00F25D3D" w:rsidRPr="00CD598D">
        <w:t>.</w:t>
      </w:r>
    </w:p>
    <w:p w14:paraId="37AF2E5E" w14:textId="77777777" w:rsidR="00F25D3D" w:rsidRDefault="00F25D3D" w:rsidP="00B7149B">
      <w:pPr>
        <w:pStyle w:val="Heading2"/>
        <w:keepNext/>
      </w:pPr>
      <w:bookmarkStart w:id="37" w:name="_Toc526071966"/>
      <w:r>
        <w:t>Subcontractor/Vendor Control</w:t>
      </w:r>
      <w:bookmarkEnd w:id="37"/>
    </w:p>
    <w:p w14:paraId="6AEDB89C" w14:textId="18A5C82C" w:rsidR="00F31F86" w:rsidRDefault="00F31F86" w:rsidP="009512A8">
      <w:pPr>
        <w:pStyle w:val="H1bodytext"/>
        <w:ind w:left="1440"/>
      </w:pPr>
      <w:r>
        <w:t>No subcontractors/vendors activities are envisioned for RAVEN and its supported Plug-ins.</w:t>
      </w:r>
      <w:r w:rsidR="00BB0ED5">
        <w:t xml:space="preserve"> In case of a new strategy, involving subcontractors, is defined, this plan will be revised.</w:t>
      </w:r>
    </w:p>
    <w:p w14:paraId="25A4DF96" w14:textId="77777777" w:rsidR="00F25D3D" w:rsidRDefault="00F25D3D" w:rsidP="00F25D3D">
      <w:pPr>
        <w:pStyle w:val="Heading1"/>
      </w:pPr>
      <w:bookmarkStart w:id="38" w:name="_Toc526071969"/>
      <w:r>
        <w:lastRenderedPageBreak/>
        <w:t>Plan Maintenance</w:t>
      </w:r>
      <w:bookmarkEnd w:id="38"/>
    </w:p>
    <w:p w14:paraId="5952B988" w14:textId="611D95AF" w:rsidR="00F25D3D" w:rsidRPr="00125BBB" w:rsidRDefault="00F25D3D" w:rsidP="00F25D3D">
      <w:pPr>
        <w:pStyle w:val="H1bodytext"/>
      </w:pPr>
      <w:r w:rsidRPr="00125BBB">
        <w:t xml:space="preserve">The </w:t>
      </w:r>
      <w:r w:rsidR="001245C0">
        <w:t>p</w:t>
      </w:r>
      <w:r>
        <w:t xml:space="preserve">roject </w:t>
      </w:r>
      <w:r w:rsidR="001245C0">
        <w:t>m</w:t>
      </w:r>
      <w:r>
        <w:t>anager</w:t>
      </w:r>
      <w:r w:rsidRPr="00125BBB">
        <w:rPr>
          <w:spacing w:val="1"/>
        </w:rPr>
        <w:t xml:space="preserve"> </w:t>
      </w:r>
      <w:r>
        <w:rPr>
          <w:spacing w:val="1"/>
        </w:rPr>
        <w:t xml:space="preserve">or M&amp;O </w:t>
      </w:r>
      <w:r w:rsidR="001245C0">
        <w:rPr>
          <w:spacing w:val="1"/>
        </w:rPr>
        <w:t>m</w:t>
      </w:r>
      <w:r>
        <w:rPr>
          <w:spacing w:val="1"/>
        </w:rPr>
        <w:t xml:space="preserve">anager </w:t>
      </w:r>
      <w:r w:rsidRPr="00125BBB">
        <w:t xml:space="preserve">is responsible for </w:t>
      </w:r>
      <w:r>
        <w:rPr>
          <w:spacing w:val="-2"/>
        </w:rPr>
        <w:t>maintainin</w:t>
      </w:r>
      <w:r w:rsidRPr="00125BBB">
        <w:t xml:space="preserve">g this </w:t>
      </w:r>
      <w:r w:rsidR="001245C0">
        <w:t>p</w:t>
      </w:r>
      <w:r>
        <w:t>lan and</w:t>
      </w:r>
      <w:r w:rsidRPr="00125BBB">
        <w:t xml:space="preserve"> ensur</w:t>
      </w:r>
      <w:r>
        <w:t>ing</w:t>
      </w:r>
      <w:r w:rsidRPr="00125BBB">
        <w:t xml:space="preserve"> t</w:t>
      </w:r>
      <w:r w:rsidRPr="00125BBB">
        <w:rPr>
          <w:spacing w:val="-1"/>
        </w:rPr>
        <w:t>h</w:t>
      </w:r>
      <w:r w:rsidRPr="00125BBB">
        <w:t>at the activities necessary for c</w:t>
      </w:r>
      <w:r w:rsidRPr="00125BBB">
        <w:rPr>
          <w:spacing w:val="-1"/>
        </w:rPr>
        <w:t>o</w:t>
      </w:r>
      <w:r w:rsidRPr="00125BBB">
        <w:t>nf</w:t>
      </w:r>
      <w:r w:rsidRPr="00125BBB">
        <w:rPr>
          <w:spacing w:val="-1"/>
        </w:rPr>
        <w:t>i</w:t>
      </w:r>
      <w:r w:rsidRPr="00125BBB">
        <w:t xml:space="preserve">guration </w:t>
      </w:r>
      <w:r>
        <w:rPr>
          <w:spacing w:val="-2"/>
        </w:rPr>
        <w:t>management are appropriately executed</w:t>
      </w:r>
      <w:r w:rsidRPr="00125BBB">
        <w:t xml:space="preserve"> throu</w:t>
      </w:r>
      <w:r w:rsidRPr="00125BBB">
        <w:rPr>
          <w:spacing w:val="-1"/>
        </w:rPr>
        <w:t>g</w:t>
      </w:r>
      <w:r w:rsidRPr="00125BBB">
        <w:t xml:space="preserve">hout the life cycle of the </w:t>
      </w:r>
      <w:r>
        <w:t>asset</w:t>
      </w:r>
      <w:r w:rsidRPr="00125BBB">
        <w:t>.</w:t>
      </w:r>
    </w:p>
    <w:p w14:paraId="55A46A2D" w14:textId="27037013" w:rsidR="00E111E7" w:rsidRDefault="00F25D3D" w:rsidP="00ED3DEF">
      <w:pPr>
        <w:pStyle w:val="H1bodytext"/>
        <w:rPr>
          <w:color w:val="FF0000"/>
        </w:rPr>
      </w:pPr>
      <w:r>
        <w:t>This plan is controlled per LWP</w:t>
      </w:r>
      <w:r>
        <w:noBreakHyphen/>
        <w:t>1201, “Document Management.” Revisions</w:t>
      </w:r>
      <w:r w:rsidRPr="00125BBB">
        <w:rPr>
          <w:spacing w:val="-10"/>
        </w:rPr>
        <w:t xml:space="preserve"> </w:t>
      </w:r>
      <w:r w:rsidRPr="00125BBB">
        <w:t>to this plan will occur on an as-nee</w:t>
      </w:r>
      <w:r w:rsidRPr="00125BBB">
        <w:rPr>
          <w:spacing w:val="-1"/>
        </w:rPr>
        <w:t>d</w:t>
      </w:r>
      <w:r w:rsidRPr="00125BBB">
        <w:t xml:space="preserve">ed basis as a result of reviews, </w:t>
      </w:r>
      <w:r>
        <w:t xml:space="preserve">audits, and </w:t>
      </w:r>
      <w:r w:rsidRPr="00125BBB">
        <w:t xml:space="preserve">requested changes. </w:t>
      </w:r>
      <w:r>
        <w:t xml:space="preserve">Modifications to this </w:t>
      </w:r>
      <w:r w:rsidR="001245C0">
        <w:t>p</w:t>
      </w:r>
      <w:r>
        <w:t xml:space="preserve">lan must be </w:t>
      </w:r>
      <w:r w:rsidR="00CF00E4">
        <w:t xml:space="preserve">independently reviewed </w:t>
      </w:r>
      <w:r>
        <w:t>approved by the Asset Owner.</w:t>
      </w:r>
    </w:p>
    <w:sectPr w:rsidR="00E111E7" w:rsidSect="00ED3DEF">
      <w:footnotePr>
        <w:numFmt w:val="lowerLetter"/>
      </w:footnotePr>
      <w:type w:val="continuous"/>
      <w:pgSz w:w="12240" w:h="15840" w:code="1"/>
      <w:pgMar w:top="360" w:right="1440" w:bottom="1440" w:left="1440" w:header="36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Hope H. Forsmann" w:date="2018-10-01T15:13:00Z" w:initials="HHF">
    <w:p w14:paraId="6EAF4261" w14:textId="5FCEA3D1" w:rsidR="00C42E06" w:rsidRDefault="00C42E06">
      <w:pPr>
        <w:pStyle w:val="CommentText"/>
      </w:pPr>
      <w:r>
        <w:rPr>
          <w:rStyle w:val="CommentReference"/>
        </w:rPr>
        <w:annotationRef/>
      </w:r>
      <w:r>
        <w:t xml:space="preserve">Remove all mention of IT asset </w:t>
      </w:r>
    </w:p>
  </w:comment>
  <w:comment w:id="18" w:author="Hope H. Forsmann" w:date="2018-10-01T15:19:00Z" w:initials="HHF">
    <w:p w14:paraId="1D5853B6" w14:textId="47B855AF" w:rsidR="00C42E06" w:rsidRDefault="00C42E06">
      <w:pPr>
        <w:pStyle w:val="CommentText"/>
      </w:pPr>
      <w:r>
        <w:rPr>
          <w:rStyle w:val="CommentReference"/>
        </w:rPr>
        <w:annotationRef/>
      </w:r>
      <w:r>
        <w:t xml:space="preserve">This is being upgrade and will no longer be </w:t>
      </w:r>
      <w:proofErr w:type="spellStart"/>
      <w:r>
        <w:t>oragle</w:t>
      </w:r>
      <w:proofErr w:type="spellEnd"/>
      <w:r>
        <w:t xml:space="preserve">, so thought you could get ahead of this one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AF4261" w15:done="0"/>
  <w15:commentEx w15:paraId="1D5853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5853B6" w16cid:durableId="1F5DAA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29484" w14:textId="77777777" w:rsidR="009D36F0" w:rsidRDefault="009D36F0">
      <w:r>
        <w:separator/>
      </w:r>
    </w:p>
  </w:endnote>
  <w:endnote w:type="continuationSeparator" w:id="0">
    <w:p w14:paraId="36BA50D4" w14:textId="77777777" w:rsidR="009D36F0" w:rsidRDefault="009D3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A3C24" w14:textId="77777777" w:rsidR="00FF56D8" w:rsidRDefault="00FF56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BBA1A" w14:textId="77777777" w:rsidR="00FF56D8" w:rsidRPr="002B54F5" w:rsidRDefault="00FF56D8" w:rsidP="002B5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ED647" w14:textId="77777777" w:rsidR="009D36F0" w:rsidRDefault="009D36F0">
      <w:pPr>
        <w:pStyle w:val="Spacer"/>
      </w:pPr>
      <w:r>
        <w:separator/>
      </w:r>
    </w:p>
  </w:footnote>
  <w:footnote w:type="continuationSeparator" w:id="0">
    <w:p w14:paraId="1E781CBC" w14:textId="77777777" w:rsidR="009D36F0" w:rsidRDefault="009D3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29DD6" w14:textId="77777777" w:rsidR="00FF56D8" w:rsidRDefault="00FF56D8" w:rsidP="00E00EF1">
    <w:pPr>
      <w:pStyle w:val="Header"/>
    </w:pPr>
    <w:r>
      <w:rPr>
        <w:noProof/>
      </w:rPr>
      <mc:AlternateContent>
        <mc:Choice Requires="wps">
          <w:drawing>
            <wp:anchor distT="0" distB="0" distL="114300" distR="114300" simplePos="0" relativeHeight="251657216" behindDoc="0" locked="0" layoutInCell="1" allowOverlap="1" wp14:anchorId="4B2B7876" wp14:editId="5DB92F51">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85EAD" w14:textId="77777777" w:rsidR="00FF56D8" w:rsidRDefault="00FF56D8"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2B7876" id="_x0000_t202" coordsize="21600,21600" o:spt="202" path="m,l,21600r21600,l21600,xe">
              <v:stroke joinstyle="miter"/>
              <v:path gradientshapeok="t" o:connecttype="rect"/>
            </v:shapetype>
            <v:shape id="Text Box 6" o:spid="_x0000_s1026" type="#_x0000_t202" style="position:absolute;margin-left:.3pt;margin-top:620.25pt;width:306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" filled="f" stroked="f">
              <v:textbox inset="0,0,0,0">
                <w:txbxContent>
                  <w:p w14:paraId="40A85EAD" w14:textId="77777777" w:rsidR="00FF56D8" w:rsidRDefault="00FF56D8"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8240" behindDoc="1" locked="1" layoutInCell="0" allowOverlap="1" wp14:anchorId="24591836" wp14:editId="090284AC">
          <wp:simplePos x="0" y="0"/>
          <wp:positionH relativeFrom="page">
            <wp:align>left</wp:align>
          </wp:positionH>
          <wp:positionV relativeFrom="page">
            <wp:align>top</wp:align>
          </wp:positionV>
          <wp:extent cx="2450465" cy="9144000"/>
          <wp:effectExtent l="19050" t="0" r="6985" b="0"/>
          <wp:wrapNone/>
          <wp:docPr id="2" name="Picture 2"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03088" w14:textId="77777777" w:rsidR="00FF56D8" w:rsidRDefault="00FF56D8" w:rsidP="00E0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FF56D8" w14:paraId="78985CC6" w14:textId="77777777" w:rsidTr="00654D3E">
      <w:trPr>
        <w:cantSplit/>
      </w:trPr>
      <w:tc>
        <w:tcPr>
          <w:tcW w:w="1080" w:type="dxa"/>
          <w:tcBorders>
            <w:top w:val="nil"/>
            <w:left w:val="nil"/>
            <w:bottom w:val="nil"/>
            <w:right w:val="nil"/>
          </w:tcBorders>
        </w:tcPr>
        <w:p w14:paraId="6C26DFFA" w14:textId="77777777" w:rsidR="00FF56D8" w:rsidRPr="001B2767" w:rsidRDefault="00FF56D8" w:rsidP="00654D3E">
          <w:pPr>
            <w:pStyle w:val="header--10ptTNRItalic"/>
            <w:rPr>
              <w:b/>
              <w:i w:val="0"/>
            </w:rPr>
          </w:pPr>
        </w:p>
      </w:tc>
      <w:tc>
        <w:tcPr>
          <w:tcW w:w="4770" w:type="dxa"/>
          <w:tcBorders>
            <w:top w:val="nil"/>
            <w:left w:val="nil"/>
            <w:bottom w:val="nil"/>
            <w:right w:val="nil"/>
          </w:tcBorders>
        </w:tcPr>
        <w:p w14:paraId="2A6B5BFA" w14:textId="77777777" w:rsidR="00FF56D8" w:rsidRPr="001B2767" w:rsidRDefault="00FF56D8" w:rsidP="00654D3E">
          <w:pPr>
            <w:pStyle w:val="header--10ptTNRItalic"/>
            <w:rPr>
              <w:b/>
              <w:i w:val="0"/>
            </w:rPr>
          </w:pPr>
        </w:p>
      </w:tc>
      <w:tc>
        <w:tcPr>
          <w:tcW w:w="1530" w:type="dxa"/>
          <w:tcBorders>
            <w:top w:val="nil"/>
            <w:left w:val="nil"/>
            <w:bottom w:val="nil"/>
            <w:right w:val="nil"/>
          </w:tcBorders>
        </w:tcPr>
        <w:p w14:paraId="73B45DDC" w14:textId="77777777" w:rsidR="00FF56D8" w:rsidRPr="001B2767" w:rsidRDefault="00FF56D8" w:rsidP="00654D3E">
          <w:pPr>
            <w:pStyle w:val="header--10ptTNRItalic"/>
            <w:rPr>
              <w:b/>
              <w:i w:val="0"/>
            </w:rPr>
          </w:pPr>
        </w:p>
      </w:tc>
      <w:tc>
        <w:tcPr>
          <w:tcW w:w="2070" w:type="dxa"/>
          <w:gridSpan w:val="2"/>
          <w:tcBorders>
            <w:top w:val="nil"/>
            <w:left w:val="nil"/>
            <w:bottom w:val="nil"/>
            <w:right w:val="nil"/>
          </w:tcBorders>
          <w:vAlign w:val="bottom"/>
        </w:tcPr>
        <w:p w14:paraId="6981AB2B" w14:textId="77777777" w:rsidR="00FF56D8" w:rsidRDefault="00FF56D8" w:rsidP="00654D3E">
          <w:pPr>
            <w:pStyle w:val="header--10ptTNRItalic"/>
          </w:pPr>
        </w:p>
      </w:tc>
      <w:tc>
        <w:tcPr>
          <w:tcW w:w="2070" w:type="dxa"/>
          <w:gridSpan w:val="2"/>
          <w:tcBorders>
            <w:top w:val="nil"/>
            <w:left w:val="nil"/>
            <w:bottom w:val="nil"/>
            <w:right w:val="nil"/>
          </w:tcBorders>
        </w:tcPr>
        <w:p w14:paraId="2E908057" w14:textId="77777777" w:rsidR="00FF56D8" w:rsidRPr="00073C7C" w:rsidRDefault="00FF56D8" w:rsidP="00654D3E">
          <w:pPr>
            <w:pStyle w:val="header--8ptTNR"/>
            <w:jc w:val="right"/>
            <w:rPr>
              <w:sz w:val="12"/>
              <w:szCs w:val="12"/>
            </w:rPr>
          </w:pPr>
          <w:r>
            <w:rPr>
              <w:sz w:val="12"/>
              <w:szCs w:val="12"/>
            </w:rPr>
            <w:t>Form 412.09 (Rev. 09)</w:t>
          </w:r>
        </w:p>
      </w:tc>
    </w:tr>
    <w:tr w:rsidR="00FF56D8" w14:paraId="02256801" w14:textId="77777777" w:rsidTr="00654D3E">
      <w:trPr>
        <w:cantSplit/>
      </w:trPr>
      <w:tc>
        <w:tcPr>
          <w:tcW w:w="1080" w:type="dxa"/>
          <w:tcBorders>
            <w:top w:val="nil"/>
            <w:left w:val="nil"/>
            <w:bottom w:val="nil"/>
            <w:right w:val="nil"/>
          </w:tcBorders>
        </w:tcPr>
        <w:p w14:paraId="082C099A" w14:textId="77777777" w:rsidR="00FF56D8" w:rsidRPr="001B2767" w:rsidRDefault="00FF56D8" w:rsidP="00654D3E">
          <w:pPr>
            <w:pStyle w:val="header--10ptTNRItalic"/>
            <w:rPr>
              <w:b/>
              <w:i w:val="0"/>
            </w:rPr>
          </w:pPr>
        </w:p>
      </w:tc>
      <w:tc>
        <w:tcPr>
          <w:tcW w:w="4770" w:type="dxa"/>
          <w:tcBorders>
            <w:top w:val="nil"/>
            <w:left w:val="nil"/>
            <w:bottom w:val="single" w:sz="4" w:space="0" w:color="auto"/>
            <w:right w:val="nil"/>
          </w:tcBorders>
        </w:tcPr>
        <w:p w14:paraId="1C78FB31" w14:textId="77777777" w:rsidR="00FF56D8" w:rsidRPr="001B2767" w:rsidRDefault="00FF56D8" w:rsidP="00654D3E">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68493AA6" w14:textId="77777777" w:rsidR="00FF56D8" w:rsidRPr="001B2767" w:rsidRDefault="00FF56D8" w:rsidP="00654D3E">
          <w:pPr>
            <w:pStyle w:val="header--10ptTNRItalic"/>
            <w:rPr>
              <w:b/>
              <w:i w:val="0"/>
            </w:rPr>
          </w:pPr>
        </w:p>
      </w:tc>
      <w:tc>
        <w:tcPr>
          <w:tcW w:w="2070" w:type="dxa"/>
          <w:gridSpan w:val="2"/>
          <w:tcBorders>
            <w:top w:val="nil"/>
            <w:left w:val="nil"/>
            <w:bottom w:val="single" w:sz="4" w:space="0" w:color="auto"/>
            <w:right w:val="nil"/>
          </w:tcBorders>
          <w:vAlign w:val="bottom"/>
        </w:tcPr>
        <w:p w14:paraId="5C5BE6D1" w14:textId="77777777" w:rsidR="00FF56D8" w:rsidRDefault="00FF56D8" w:rsidP="00654D3E">
          <w:pPr>
            <w:pStyle w:val="header--10ptTNRItalic"/>
          </w:pPr>
        </w:p>
      </w:tc>
      <w:tc>
        <w:tcPr>
          <w:tcW w:w="2070" w:type="dxa"/>
          <w:gridSpan w:val="2"/>
          <w:tcBorders>
            <w:top w:val="nil"/>
            <w:left w:val="nil"/>
            <w:bottom w:val="nil"/>
            <w:right w:val="nil"/>
          </w:tcBorders>
        </w:tcPr>
        <w:p w14:paraId="4CB2CB13" w14:textId="77777777" w:rsidR="00FF56D8" w:rsidRPr="00073C7C" w:rsidRDefault="00FF56D8" w:rsidP="00654D3E">
          <w:pPr>
            <w:pStyle w:val="header--8ptTNR"/>
            <w:jc w:val="right"/>
            <w:rPr>
              <w:sz w:val="12"/>
              <w:szCs w:val="12"/>
            </w:rPr>
          </w:pPr>
        </w:p>
      </w:tc>
    </w:tr>
    <w:tr w:rsidR="00FF56D8" w14:paraId="370B7A24" w14:textId="77777777" w:rsidTr="00654D3E">
      <w:trPr>
        <w:gridAfter w:val="1"/>
        <w:wAfter w:w="1080" w:type="dxa"/>
        <w:cantSplit/>
        <w:trHeight w:val="278"/>
      </w:trPr>
      <w:tc>
        <w:tcPr>
          <w:tcW w:w="1080" w:type="dxa"/>
          <w:tcBorders>
            <w:top w:val="nil"/>
            <w:left w:val="nil"/>
            <w:bottom w:val="nil"/>
          </w:tcBorders>
        </w:tcPr>
        <w:p w14:paraId="7013A881" w14:textId="77777777" w:rsidR="00FF56D8" w:rsidRDefault="00FF56D8" w:rsidP="00654D3E">
          <w:pPr>
            <w:pStyle w:val="header--12ptTNRBcenter"/>
            <w:rPr>
              <w:szCs w:val="22"/>
            </w:rPr>
          </w:pPr>
        </w:p>
      </w:tc>
      <w:tc>
        <w:tcPr>
          <w:tcW w:w="4770" w:type="dxa"/>
          <w:vMerge w:val="restart"/>
          <w:tcBorders>
            <w:top w:val="single" w:sz="4" w:space="0" w:color="auto"/>
          </w:tcBorders>
          <w:vAlign w:val="center"/>
        </w:tcPr>
        <w:p w14:paraId="3D345B45" w14:textId="35EEB0A8" w:rsidR="00FF56D8" w:rsidRDefault="00FF56D8" w:rsidP="00654D3E">
          <w:pPr>
            <w:pStyle w:val="header--12ptTNRBcenter"/>
            <w:rPr>
              <w:szCs w:val="22"/>
            </w:rPr>
          </w:pPr>
          <w:r w:rsidRPr="008E49D9">
            <w:rPr>
              <w:szCs w:val="22"/>
            </w:rPr>
            <w:t>RAVEN and RAVEN Plug-ins Software Configuration Management Plan</w:t>
          </w:r>
        </w:p>
      </w:tc>
      <w:tc>
        <w:tcPr>
          <w:tcW w:w="1530" w:type="dxa"/>
          <w:vMerge w:val="restart"/>
          <w:tcBorders>
            <w:top w:val="single" w:sz="4" w:space="0" w:color="auto"/>
            <w:right w:val="single" w:sz="6" w:space="0" w:color="FFFFFF"/>
          </w:tcBorders>
        </w:tcPr>
        <w:p w14:paraId="1C9E40F5" w14:textId="77777777" w:rsidR="00FF56D8" w:rsidRDefault="00FF56D8" w:rsidP="00654D3E">
          <w:pPr>
            <w:pStyle w:val="header--12ptTNR"/>
            <w:spacing w:after="40"/>
            <w:rPr>
              <w:sz w:val="22"/>
              <w:szCs w:val="22"/>
            </w:rPr>
          </w:pPr>
          <w:r>
            <w:rPr>
              <w:sz w:val="22"/>
              <w:szCs w:val="22"/>
            </w:rPr>
            <w:t>Identifier:</w:t>
          </w:r>
        </w:p>
        <w:p w14:paraId="7E2EB724" w14:textId="77777777" w:rsidR="00FF56D8" w:rsidRDefault="00FF56D8" w:rsidP="00654D3E">
          <w:pPr>
            <w:pStyle w:val="header--12ptTNR"/>
            <w:spacing w:after="40"/>
            <w:rPr>
              <w:sz w:val="22"/>
              <w:szCs w:val="22"/>
            </w:rPr>
          </w:pPr>
          <w:r>
            <w:rPr>
              <w:sz w:val="22"/>
              <w:szCs w:val="22"/>
            </w:rPr>
            <w:t>Revision:</w:t>
          </w:r>
        </w:p>
        <w:p w14:paraId="6134CC7F" w14:textId="77777777" w:rsidR="00FF56D8" w:rsidRDefault="00FF56D8" w:rsidP="00654D3E">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41961E0C" w14:textId="77777777" w:rsidR="00FF56D8" w:rsidRDefault="00FF56D8" w:rsidP="00B73A20">
          <w:pPr>
            <w:pStyle w:val="header--12ptTNR"/>
            <w:rPr>
              <w:bCs/>
              <w:sz w:val="22"/>
              <w:szCs w:val="22"/>
            </w:rPr>
          </w:pPr>
          <w:r>
            <w:rPr>
              <w:bCs/>
              <w:sz w:val="22"/>
              <w:szCs w:val="22"/>
            </w:rPr>
            <w:t>PLN-5553</w:t>
          </w:r>
        </w:p>
      </w:tc>
    </w:tr>
    <w:tr w:rsidR="00FF56D8" w14:paraId="636737C4" w14:textId="77777777" w:rsidTr="00654D3E">
      <w:trPr>
        <w:gridAfter w:val="1"/>
        <w:wAfter w:w="1080" w:type="dxa"/>
        <w:cantSplit/>
        <w:trHeight w:val="277"/>
      </w:trPr>
      <w:tc>
        <w:tcPr>
          <w:tcW w:w="1080" w:type="dxa"/>
          <w:tcBorders>
            <w:top w:val="nil"/>
            <w:left w:val="nil"/>
            <w:bottom w:val="nil"/>
          </w:tcBorders>
        </w:tcPr>
        <w:p w14:paraId="4E59915E" w14:textId="77777777" w:rsidR="00FF56D8" w:rsidRDefault="00FF56D8" w:rsidP="00654D3E">
          <w:pPr>
            <w:pStyle w:val="header--12ptTNRBcenter"/>
            <w:rPr>
              <w:szCs w:val="22"/>
            </w:rPr>
          </w:pPr>
        </w:p>
      </w:tc>
      <w:tc>
        <w:tcPr>
          <w:tcW w:w="4770" w:type="dxa"/>
          <w:vMerge/>
          <w:vAlign w:val="center"/>
        </w:tcPr>
        <w:p w14:paraId="5D2A9844" w14:textId="77777777" w:rsidR="00FF56D8" w:rsidRDefault="00FF56D8" w:rsidP="00654D3E">
          <w:pPr>
            <w:pStyle w:val="header--12ptTNRBcenter"/>
            <w:rPr>
              <w:szCs w:val="22"/>
            </w:rPr>
          </w:pPr>
        </w:p>
      </w:tc>
      <w:tc>
        <w:tcPr>
          <w:tcW w:w="1530" w:type="dxa"/>
          <w:vMerge/>
          <w:tcBorders>
            <w:right w:val="single" w:sz="6" w:space="0" w:color="FFFFFF"/>
          </w:tcBorders>
        </w:tcPr>
        <w:p w14:paraId="46204FBB" w14:textId="77777777" w:rsidR="00FF56D8" w:rsidRDefault="00FF56D8" w:rsidP="00654D3E">
          <w:pPr>
            <w:pStyle w:val="header--12ptTNR"/>
            <w:rPr>
              <w:sz w:val="22"/>
              <w:szCs w:val="22"/>
            </w:rPr>
          </w:pPr>
        </w:p>
      </w:tc>
      <w:tc>
        <w:tcPr>
          <w:tcW w:w="3060" w:type="dxa"/>
          <w:gridSpan w:val="3"/>
          <w:tcBorders>
            <w:top w:val="nil"/>
            <w:left w:val="single" w:sz="6" w:space="0" w:color="FFFFFF"/>
            <w:bottom w:val="nil"/>
          </w:tcBorders>
        </w:tcPr>
        <w:p w14:paraId="609F8968" w14:textId="77777777" w:rsidR="00FF56D8" w:rsidRDefault="00FF56D8" w:rsidP="00654D3E">
          <w:pPr>
            <w:pStyle w:val="header--12ptTNR"/>
            <w:rPr>
              <w:sz w:val="22"/>
              <w:szCs w:val="22"/>
            </w:rPr>
          </w:pPr>
          <w:r>
            <w:rPr>
              <w:sz w:val="22"/>
              <w:szCs w:val="22"/>
            </w:rPr>
            <w:t>0</w:t>
          </w:r>
        </w:p>
      </w:tc>
    </w:tr>
    <w:tr w:rsidR="00FF56D8" w14:paraId="77AAE242" w14:textId="77777777" w:rsidTr="00654D3E">
      <w:trPr>
        <w:gridAfter w:val="1"/>
        <w:wAfter w:w="1080" w:type="dxa"/>
        <w:cantSplit/>
        <w:trHeight w:val="277"/>
      </w:trPr>
      <w:tc>
        <w:tcPr>
          <w:tcW w:w="1080" w:type="dxa"/>
          <w:tcBorders>
            <w:top w:val="nil"/>
            <w:left w:val="nil"/>
            <w:bottom w:val="nil"/>
          </w:tcBorders>
        </w:tcPr>
        <w:p w14:paraId="09D34401" w14:textId="77777777" w:rsidR="00FF56D8" w:rsidRDefault="00FF56D8" w:rsidP="00654D3E">
          <w:pPr>
            <w:pStyle w:val="header--12ptTNRBcenter"/>
            <w:rPr>
              <w:szCs w:val="22"/>
            </w:rPr>
          </w:pPr>
        </w:p>
      </w:tc>
      <w:tc>
        <w:tcPr>
          <w:tcW w:w="4770" w:type="dxa"/>
          <w:vMerge/>
          <w:vAlign w:val="center"/>
        </w:tcPr>
        <w:p w14:paraId="08E4A020" w14:textId="77777777" w:rsidR="00FF56D8" w:rsidRDefault="00FF56D8" w:rsidP="00654D3E">
          <w:pPr>
            <w:pStyle w:val="header--12ptTNRBcenter"/>
            <w:rPr>
              <w:szCs w:val="22"/>
            </w:rPr>
          </w:pPr>
        </w:p>
      </w:tc>
      <w:tc>
        <w:tcPr>
          <w:tcW w:w="1530" w:type="dxa"/>
          <w:vMerge/>
          <w:tcBorders>
            <w:right w:val="single" w:sz="6" w:space="0" w:color="FFFFFF"/>
          </w:tcBorders>
        </w:tcPr>
        <w:p w14:paraId="45DFA339" w14:textId="77777777" w:rsidR="00FF56D8" w:rsidRDefault="00FF56D8" w:rsidP="00654D3E">
          <w:pPr>
            <w:pStyle w:val="header--12ptTNR"/>
            <w:rPr>
              <w:sz w:val="22"/>
              <w:szCs w:val="22"/>
            </w:rPr>
          </w:pPr>
        </w:p>
      </w:tc>
      <w:tc>
        <w:tcPr>
          <w:tcW w:w="1440" w:type="dxa"/>
          <w:tcBorders>
            <w:top w:val="nil"/>
            <w:left w:val="single" w:sz="6" w:space="0" w:color="FFFFFF"/>
            <w:right w:val="single" w:sz="6" w:space="0" w:color="FFFFFF"/>
          </w:tcBorders>
        </w:tcPr>
        <w:p w14:paraId="2F859301" w14:textId="77777777" w:rsidR="00FF56D8" w:rsidRDefault="00FF56D8" w:rsidP="00654D3E">
          <w:pPr>
            <w:pStyle w:val="header--12ptTNR"/>
            <w:rPr>
              <w:sz w:val="22"/>
              <w:szCs w:val="22"/>
            </w:rPr>
          </w:pPr>
          <w:r>
            <w:rPr>
              <w:sz w:val="22"/>
              <w:szCs w:val="22"/>
            </w:rPr>
            <w:t>TBD</w:t>
          </w:r>
        </w:p>
      </w:tc>
      <w:tc>
        <w:tcPr>
          <w:tcW w:w="1620" w:type="dxa"/>
          <w:gridSpan w:val="2"/>
          <w:tcBorders>
            <w:top w:val="nil"/>
            <w:left w:val="single" w:sz="6" w:space="0" w:color="FFFFFF"/>
          </w:tcBorders>
        </w:tcPr>
        <w:p w14:paraId="32656A47" w14:textId="2A2E7BD6" w:rsidR="00FF56D8" w:rsidRDefault="00FF56D8" w:rsidP="00654D3E">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sidR="008920AE">
            <w:rPr>
              <w:rStyle w:val="PageNumber"/>
              <w:bCs/>
              <w:noProof/>
              <w:szCs w:val="22"/>
            </w:rPr>
            <w:t>21</w:t>
          </w:r>
          <w:r>
            <w:rPr>
              <w:rStyle w:val="PageNumber"/>
              <w:bCs/>
              <w:szCs w:val="22"/>
            </w:rPr>
            <w:fldChar w:fldCharType="end"/>
          </w:r>
          <w:r>
            <w:rPr>
              <w:rStyle w:val="PageNumber"/>
              <w:bCs/>
              <w:szCs w:val="22"/>
            </w:rPr>
            <w:t xml:space="preserve"> of</w:t>
          </w:r>
          <w:r>
            <w:rPr>
              <w:rStyle w:val="PageNumber"/>
              <w:b/>
              <w:bCs/>
              <w:szCs w:val="22"/>
            </w:rPr>
            <w:t xml:space="preserve"> </w:t>
          </w:r>
          <w:r>
            <w:rPr>
              <w:rStyle w:val="PageNumber"/>
              <w:b/>
              <w:bCs/>
              <w:szCs w:val="22"/>
            </w:rPr>
            <w:fldChar w:fldCharType="begin"/>
          </w:r>
          <w:r>
            <w:rPr>
              <w:rStyle w:val="PageNumber"/>
              <w:b/>
              <w:bCs/>
              <w:szCs w:val="22"/>
            </w:rPr>
            <w:instrText xml:space="preserve"> =  </w:instrText>
          </w:r>
          <w:r>
            <w:rPr>
              <w:rStyle w:val="PageNumber"/>
              <w:b/>
              <w:bCs/>
              <w:szCs w:val="22"/>
            </w:rPr>
            <w:fldChar w:fldCharType="begin"/>
          </w:r>
          <w:r>
            <w:rPr>
              <w:rStyle w:val="PageNumber"/>
              <w:b/>
              <w:bCs/>
              <w:szCs w:val="22"/>
            </w:rPr>
            <w:instrText xml:space="preserve"> NUMPAGES  \* Arabic  </w:instrText>
          </w:r>
          <w:r>
            <w:rPr>
              <w:rStyle w:val="PageNumber"/>
              <w:b/>
              <w:bCs/>
              <w:szCs w:val="22"/>
            </w:rPr>
            <w:fldChar w:fldCharType="separate"/>
          </w:r>
          <w:r w:rsidR="00FD45F1">
            <w:rPr>
              <w:rStyle w:val="PageNumber"/>
              <w:b/>
              <w:bCs/>
              <w:noProof/>
              <w:szCs w:val="22"/>
            </w:rPr>
            <w:instrText>22</w:instrText>
          </w:r>
          <w:r>
            <w:rPr>
              <w:rStyle w:val="PageNumber"/>
              <w:b/>
              <w:bCs/>
              <w:szCs w:val="22"/>
            </w:rPr>
            <w:fldChar w:fldCharType="end"/>
          </w:r>
          <w:r>
            <w:rPr>
              <w:rStyle w:val="PageNumber"/>
              <w:b/>
              <w:bCs/>
              <w:szCs w:val="22"/>
            </w:rPr>
            <w:instrText>-2</w:instrText>
          </w:r>
          <w:r>
            <w:rPr>
              <w:rStyle w:val="PageNumber"/>
              <w:b/>
              <w:bCs/>
              <w:szCs w:val="22"/>
            </w:rPr>
            <w:fldChar w:fldCharType="separate"/>
          </w:r>
          <w:r w:rsidR="00FD45F1">
            <w:rPr>
              <w:rStyle w:val="PageNumber"/>
              <w:b/>
              <w:bCs/>
              <w:noProof/>
              <w:szCs w:val="22"/>
            </w:rPr>
            <w:t>20</w:t>
          </w:r>
          <w:r>
            <w:rPr>
              <w:rStyle w:val="PageNumber"/>
              <w:b/>
              <w:bCs/>
              <w:szCs w:val="22"/>
            </w:rPr>
            <w:fldChar w:fldCharType="end"/>
          </w:r>
        </w:p>
      </w:tc>
    </w:tr>
  </w:tbl>
  <w:p w14:paraId="71B6EE37" w14:textId="77777777" w:rsidR="00FF56D8" w:rsidRPr="00654D3E" w:rsidRDefault="00FF56D8" w:rsidP="00540D80">
    <w:pPr>
      <w:pStyle w:val="Header"/>
      <w:spacing w:before="24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2A41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9842A4"/>
    <w:multiLevelType w:val="hybridMultilevel"/>
    <w:tmpl w:val="0BCCD7C6"/>
    <w:lvl w:ilvl="0" w:tplc="0409000F">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3DE7EA3"/>
    <w:multiLevelType w:val="hybridMultilevel"/>
    <w:tmpl w:val="D5164CBE"/>
    <w:lvl w:ilvl="0" w:tplc="79007D46">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6"/>
  </w:num>
  <w:num w:numId="3">
    <w:abstractNumId w:val="10"/>
  </w:num>
  <w:num w:numId="4">
    <w:abstractNumId w:val="19"/>
  </w:num>
  <w:num w:numId="5">
    <w:abstractNumId w:val="15"/>
  </w:num>
  <w:num w:numId="6">
    <w:abstractNumId w:val="9"/>
  </w:num>
  <w:num w:numId="7">
    <w:abstractNumId w:val="7"/>
  </w:num>
  <w:num w:numId="8">
    <w:abstractNumId w:val="6"/>
  </w:num>
  <w:num w:numId="9">
    <w:abstractNumId w:val="5"/>
  </w:num>
  <w:num w:numId="10">
    <w:abstractNumId w:val="4"/>
  </w:num>
  <w:num w:numId="11">
    <w:abstractNumId w:val="11"/>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pe H. Forsmann">
    <w15:presenceInfo w15:providerId="AD" w15:userId="S-1-5-21-26508437-853423744-273882866-21016"/>
  </w15:person>
  <w15:person w15:author="Andrea Alfonsi">
    <w15:presenceInfo w15:providerId="Windows Live" w15:userId="4ea3cc85-2578-4b22-ac96-dc5aeb63e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0115"/>
    <w:rsid w:val="000011BE"/>
    <w:rsid w:val="0000137D"/>
    <w:rsid w:val="00002A79"/>
    <w:rsid w:val="00004B97"/>
    <w:rsid w:val="000056F6"/>
    <w:rsid w:val="00005778"/>
    <w:rsid w:val="00005BF2"/>
    <w:rsid w:val="00005F75"/>
    <w:rsid w:val="000108C3"/>
    <w:rsid w:val="00010D5F"/>
    <w:rsid w:val="00011957"/>
    <w:rsid w:val="000143FF"/>
    <w:rsid w:val="00014769"/>
    <w:rsid w:val="000147D4"/>
    <w:rsid w:val="00015B24"/>
    <w:rsid w:val="00016EB0"/>
    <w:rsid w:val="00017A5D"/>
    <w:rsid w:val="00022883"/>
    <w:rsid w:val="000307BE"/>
    <w:rsid w:val="00031228"/>
    <w:rsid w:val="000328F1"/>
    <w:rsid w:val="0003385B"/>
    <w:rsid w:val="00035062"/>
    <w:rsid w:val="000350B8"/>
    <w:rsid w:val="000353F3"/>
    <w:rsid w:val="000364CD"/>
    <w:rsid w:val="00036553"/>
    <w:rsid w:val="0003748F"/>
    <w:rsid w:val="00043FC1"/>
    <w:rsid w:val="0004505D"/>
    <w:rsid w:val="0004605F"/>
    <w:rsid w:val="0004650C"/>
    <w:rsid w:val="00052FD0"/>
    <w:rsid w:val="0005773A"/>
    <w:rsid w:val="000637DB"/>
    <w:rsid w:val="00063EC3"/>
    <w:rsid w:val="00066299"/>
    <w:rsid w:val="00074B03"/>
    <w:rsid w:val="00076B84"/>
    <w:rsid w:val="00077C0B"/>
    <w:rsid w:val="00083414"/>
    <w:rsid w:val="00084698"/>
    <w:rsid w:val="0008529A"/>
    <w:rsid w:val="00085A3D"/>
    <w:rsid w:val="000863DF"/>
    <w:rsid w:val="00087201"/>
    <w:rsid w:val="000873A2"/>
    <w:rsid w:val="00087F4F"/>
    <w:rsid w:val="000915C6"/>
    <w:rsid w:val="00091658"/>
    <w:rsid w:val="00092BFB"/>
    <w:rsid w:val="000930D3"/>
    <w:rsid w:val="0009381E"/>
    <w:rsid w:val="00095F51"/>
    <w:rsid w:val="000A0E36"/>
    <w:rsid w:val="000A48EE"/>
    <w:rsid w:val="000A656C"/>
    <w:rsid w:val="000B034A"/>
    <w:rsid w:val="000B1B30"/>
    <w:rsid w:val="000B24AA"/>
    <w:rsid w:val="000B24B6"/>
    <w:rsid w:val="000B24FB"/>
    <w:rsid w:val="000B7306"/>
    <w:rsid w:val="000B780D"/>
    <w:rsid w:val="000C0A40"/>
    <w:rsid w:val="000C0FE2"/>
    <w:rsid w:val="000C41A8"/>
    <w:rsid w:val="000C442E"/>
    <w:rsid w:val="000C6EAC"/>
    <w:rsid w:val="000C72FC"/>
    <w:rsid w:val="000C7F4A"/>
    <w:rsid w:val="000D29B0"/>
    <w:rsid w:val="000D49AA"/>
    <w:rsid w:val="000D5432"/>
    <w:rsid w:val="000D5E93"/>
    <w:rsid w:val="000D5F4B"/>
    <w:rsid w:val="000E1A55"/>
    <w:rsid w:val="000E3B31"/>
    <w:rsid w:val="000E4C46"/>
    <w:rsid w:val="000E5179"/>
    <w:rsid w:val="000E6BF8"/>
    <w:rsid w:val="000E7551"/>
    <w:rsid w:val="000F001C"/>
    <w:rsid w:val="000F1DD9"/>
    <w:rsid w:val="000F343E"/>
    <w:rsid w:val="000F3ABF"/>
    <w:rsid w:val="000F4526"/>
    <w:rsid w:val="000F57CA"/>
    <w:rsid w:val="000F7A1F"/>
    <w:rsid w:val="000F7AB1"/>
    <w:rsid w:val="0010056C"/>
    <w:rsid w:val="00103933"/>
    <w:rsid w:val="00103FC4"/>
    <w:rsid w:val="001052E4"/>
    <w:rsid w:val="00105895"/>
    <w:rsid w:val="00105B65"/>
    <w:rsid w:val="00110C04"/>
    <w:rsid w:val="00113CF0"/>
    <w:rsid w:val="00115BBC"/>
    <w:rsid w:val="00116E52"/>
    <w:rsid w:val="00117580"/>
    <w:rsid w:val="001219F3"/>
    <w:rsid w:val="00122C0B"/>
    <w:rsid w:val="00124545"/>
    <w:rsid w:val="001245C0"/>
    <w:rsid w:val="00124678"/>
    <w:rsid w:val="001250E5"/>
    <w:rsid w:val="00125A8A"/>
    <w:rsid w:val="0012620A"/>
    <w:rsid w:val="001270BC"/>
    <w:rsid w:val="0013443E"/>
    <w:rsid w:val="00135294"/>
    <w:rsid w:val="00136247"/>
    <w:rsid w:val="0013649E"/>
    <w:rsid w:val="00140E0D"/>
    <w:rsid w:val="00150063"/>
    <w:rsid w:val="001501A9"/>
    <w:rsid w:val="00150783"/>
    <w:rsid w:val="00150FF2"/>
    <w:rsid w:val="001518B5"/>
    <w:rsid w:val="00151DE5"/>
    <w:rsid w:val="00157DF5"/>
    <w:rsid w:val="00160588"/>
    <w:rsid w:val="00162E6C"/>
    <w:rsid w:val="001631DE"/>
    <w:rsid w:val="001635AA"/>
    <w:rsid w:val="001650CE"/>
    <w:rsid w:val="00165C7A"/>
    <w:rsid w:val="00166356"/>
    <w:rsid w:val="001707C7"/>
    <w:rsid w:val="00172734"/>
    <w:rsid w:val="00173DAB"/>
    <w:rsid w:val="00175047"/>
    <w:rsid w:val="00176978"/>
    <w:rsid w:val="00177F35"/>
    <w:rsid w:val="001811EF"/>
    <w:rsid w:val="00181EAC"/>
    <w:rsid w:val="00182090"/>
    <w:rsid w:val="00186D51"/>
    <w:rsid w:val="00187979"/>
    <w:rsid w:val="001932CE"/>
    <w:rsid w:val="00193E3A"/>
    <w:rsid w:val="001951A7"/>
    <w:rsid w:val="00195810"/>
    <w:rsid w:val="00196193"/>
    <w:rsid w:val="00197D9D"/>
    <w:rsid w:val="001A043D"/>
    <w:rsid w:val="001A121D"/>
    <w:rsid w:val="001A282D"/>
    <w:rsid w:val="001A6289"/>
    <w:rsid w:val="001B10C1"/>
    <w:rsid w:val="001B457A"/>
    <w:rsid w:val="001B55AE"/>
    <w:rsid w:val="001C0F38"/>
    <w:rsid w:val="001C1A58"/>
    <w:rsid w:val="001C2E34"/>
    <w:rsid w:val="001C4DF0"/>
    <w:rsid w:val="001C5BC2"/>
    <w:rsid w:val="001D0684"/>
    <w:rsid w:val="001D5794"/>
    <w:rsid w:val="001E0BAC"/>
    <w:rsid w:val="001E0C68"/>
    <w:rsid w:val="001E266D"/>
    <w:rsid w:val="001E5802"/>
    <w:rsid w:val="001E5F14"/>
    <w:rsid w:val="001E5FB5"/>
    <w:rsid w:val="001F030D"/>
    <w:rsid w:val="001F2126"/>
    <w:rsid w:val="001F3447"/>
    <w:rsid w:val="001F5267"/>
    <w:rsid w:val="001F7447"/>
    <w:rsid w:val="00201363"/>
    <w:rsid w:val="00201E4B"/>
    <w:rsid w:val="0020259E"/>
    <w:rsid w:val="00202B6E"/>
    <w:rsid w:val="00202F4B"/>
    <w:rsid w:val="002038F3"/>
    <w:rsid w:val="00210584"/>
    <w:rsid w:val="00212A93"/>
    <w:rsid w:val="00213382"/>
    <w:rsid w:val="00213F70"/>
    <w:rsid w:val="00216954"/>
    <w:rsid w:val="00217B73"/>
    <w:rsid w:val="00220129"/>
    <w:rsid w:val="00221A0E"/>
    <w:rsid w:val="00226753"/>
    <w:rsid w:val="00226DD1"/>
    <w:rsid w:val="0022778E"/>
    <w:rsid w:val="00227B02"/>
    <w:rsid w:val="00230CF2"/>
    <w:rsid w:val="002320A0"/>
    <w:rsid w:val="00235E7D"/>
    <w:rsid w:val="00240426"/>
    <w:rsid w:val="002426A8"/>
    <w:rsid w:val="0024331B"/>
    <w:rsid w:val="00244869"/>
    <w:rsid w:val="0024535C"/>
    <w:rsid w:val="002457B8"/>
    <w:rsid w:val="00247720"/>
    <w:rsid w:val="00253DBB"/>
    <w:rsid w:val="002540CA"/>
    <w:rsid w:val="00254503"/>
    <w:rsid w:val="00260A82"/>
    <w:rsid w:val="0026342A"/>
    <w:rsid w:val="002662CF"/>
    <w:rsid w:val="002732E0"/>
    <w:rsid w:val="00275DBE"/>
    <w:rsid w:val="0027788F"/>
    <w:rsid w:val="00277976"/>
    <w:rsid w:val="00281163"/>
    <w:rsid w:val="00281399"/>
    <w:rsid w:val="00281BC1"/>
    <w:rsid w:val="002832A1"/>
    <w:rsid w:val="00283AE9"/>
    <w:rsid w:val="002858B2"/>
    <w:rsid w:val="002913D7"/>
    <w:rsid w:val="00292455"/>
    <w:rsid w:val="0029282E"/>
    <w:rsid w:val="00293DB8"/>
    <w:rsid w:val="0029453E"/>
    <w:rsid w:val="00294976"/>
    <w:rsid w:val="00295AE1"/>
    <w:rsid w:val="00296DCC"/>
    <w:rsid w:val="00297F43"/>
    <w:rsid w:val="002A0787"/>
    <w:rsid w:val="002A2D49"/>
    <w:rsid w:val="002A4DBD"/>
    <w:rsid w:val="002A5994"/>
    <w:rsid w:val="002A609C"/>
    <w:rsid w:val="002A7556"/>
    <w:rsid w:val="002B1528"/>
    <w:rsid w:val="002B2814"/>
    <w:rsid w:val="002B3D40"/>
    <w:rsid w:val="002B54F5"/>
    <w:rsid w:val="002B6819"/>
    <w:rsid w:val="002B7258"/>
    <w:rsid w:val="002B72A2"/>
    <w:rsid w:val="002B7813"/>
    <w:rsid w:val="002C42B3"/>
    <w:rsid w:val="002D0218"/>
    <w:rsid w:val="002D0ACE"/>
    <w:rsid w:val="002D41C1"/>
    <w:rsid w:val="002D5661"/>
    <w:rsid w:val="002D655B"/>
    <w:rsid w:val="002D6E9A"/>
    <w:rsid w:val="002E1D86"/>
    <w:rsid w:val="002E37F6"/>
    <w:rsid w:val="002E4EDB"/>
    <w:rsid w:val="002E5035"/>
    <w:rsid w:val="002E556B"/>
    <w:rsid w:val="002E7650"/>
    <w:rsid w:val="002F00D2"/>
    <w:rsid w:val="002F1156"/>
    <w:rsid w:val="002F2601"/>
    <w:rsid w:val="002F2E4F"/>
    <w:rsid w:val="002F4CB8"/>
    <w:rsid w:val="002F7EA4"/>
    <w:rsid w:val="00300476"/>
    <w:rsid w:val="0030221D"/>
    <w:rsid w:val="003077CE"/>
    <w:rsid w:val="00307848"/>
    <w:rsid w:val="00311385"/>
    <w:rsid w:val="003172D4"/>
    <w:rsid w:val="003202F7"/>
    <w:rsid w:val="0032354D"/>
    <w:rsid w:val="003262D2"/>
    <w:rsid w:val="00326980"/>
    <w:rsid w:val="0032785F"/>
    <w:rsid w:val="00327B6D"/>
    <w:rsid w:val="00327F08"/>
    <w:rsid w:val="00330528"/>
    <w:rsid w:val="0033194E"/>
    <w:rsid w:val="00333FBD"/>
    <w:rsid w:val="00334AA4"/>
    <w:rsid w:val="0033525C"/>
    <w:rsid w:val="00335A6C"/>
    <w:rsid w:val="00336470"/>
    <w:rsid w:val="003364AE"/>
    <w:rsid w:val="00344ECB"/>
    <w:rsid w:val="00345D88"/>
    <w:rsid w:val="00350556"/>
    <w:rsid w:val="00351928"/>
    <w:rsid w:val="00352BAC"/>
    <w:rsid w:val="00354BEC"/>
    <w:rsid w:val="003552E6"/>
    <w:rsid w:val="00355B7E"/>
    <w:rsid w:val="00355C28"/>
    <w:rsid w:val="00362723"/>
    <w:rsid w:val="00364D1F"/>
    <w:rsid w:val="00376E58"/>
    <w:rsid w:val="003773C3"/>
    <w:rsid w:val="00381DC4"/>
    <w:rsid w:val="00382D00"/>
    <w:rsid w:val="0038510F"/>
    <w:rsid w:val="00386F8B"/>
    <w:rsid w:val="00387346"/>
    <w:rsid w:val="003874BF"/>
    <w:rsid w:val="00392B2F"/>
    <w:rsid w:val="00395760"/>
    <w:rsid w:val="00396E9B"/>
    <w:rsid w:val="003A1AFB"/>
    <w:rsid w:val="003A365E"/>
    <w:rsid w:val="003A511F"/>
    <w:rsid w:val="003A5374"/>
    <w:rsid w:val="003A58A9"/>
    <w:rsid w:val="003B076C"/>
    <w:rsid w:val="003B0DF9"/>
    <w:rsid w:val="003B134A"/>
    <w:rsid w:val="003B199D"/>
    <w:rsid w:val="003B2139"/>
    <w:rsid w:val="003B36A4"/>
    <w:rsid w:val="003B45BA"/>
    <w:rsid w:val="003B75D1"/>
    <w:rsid w:val="003C19E5"/>
    <w:rsid w:val="003C5205"/>
    <w:rsid w:val="003C61FF"/>
    <w:rsid w:val="003C645A"/>
    <w:rsid w:val="003C6C15"/>
    <w:rsid w:val="003D0407"/>
    <w:rsid w:val="003D2EEF"/>
    <w:rsid w:val="003D6266"/>
    <w:rsid w:val="003D65EE"/>
    <w:rsid w:val="003D7911"/>
    <w:rsid w:val="003D7B2E"/>
    <w:rsid w:val="003E161A"/>
    <w:rsid w:val="003E1A1C"/>
    <w:rsid w:val="003E2A35"/>
    <w:rsid w:val="003E3278"/>
    <w:rsid w:val="003E3F3A"/>
    <w:rsid w:val="003E5855"/>
    <w:rsid w:val="003E6E38"/>
    <w:rsid w:val="003E76CC"/>
    <w:rsid w:val="003E7F8C"/>
    <w:rsid w:val="003F0210"/>
    <w:rsid w:val="003F120A"/>
    <w:rsid w:val="003F3DC4"/>
    <w:rsid w:val="003F44CC"/>
    <w:rsid w:val="003F5E39"/>
    <w:rsid w:val="003F7F7C"/>
    <w:rsid w:val="004011E3"/>
    <w:rsid w:val="00403454"/>
    <w:rsid w:val="00411D30"/>
    <w:rsid w:val="004124E8"/>
    <w:rsid w:val="00412D21"/>
    <w:rsid w:val="00412F5F"/>
    <w:rsid w:val="004144F4"/>
    <w:rsid w:val="00414630"/>
    <w:rsid w:val="0042029D"/>
    <w:rsid w:val="0042094C"/>
    <w:rsid w:val="00421652"/>
    <w:rsid w:val="00421D10"/>
    <w:rsid w:val="0042272E"/>
    <w:rsid w:val="00422D1E"/>
    <w:rsid w:val="00424F4C"/>
    <w:rsid w:val="004262E9"/>
    <w:rsid w:val="00430FA1"/>
    <w:rsid w:val="00434D35"/>
    <w:rsid w:val="00436541"/>
    <w:rsid w:val="004414E6"/>
    <w:rsid w:val="00442F19"/>
    <w:rsid w:val="00445718"/>
    <w:rsid w:val="00446559"/>
    <w:rsid w:val="00453249"/>
    <w:rsid w:val="004602E8"/>
    <w:rsid w:val="00461A74"/>
    <w:rsid w:val="00461C4A"/>
    <w:rsid w:val="00461EC7"/>
    <w:rsid w:val="00466A03"/>
    <w:rsid w:val="00466F63"/>
    <w:rsid w:val="004671D3"/>
    <w:rsid w:val="0046735D"/>
    <w:rsid w:val="00470345"/>
    <w:rsid w:val="00470934"/>
    <w:rsid w:val="004713BA"/>
    <w:rsid w:val="00472557"/>
    <w:rsid w:val="00473746"/>
    <w:rsid w:val="00474F85"/>
    <w:rsid w:val="00475056"/>
    <w:rsid w:val="0048138C"/>
    <w:rsid w:val="004817A3"/>
    <w:rsid w:val="00482DFF"/>
    <w:rsid w:val="00483726"/>
    <w:rsid w:val="00491CDD"/>
    <w:rsid w:val="00491FB3"/>
    <w:rsid w:val="004935BB"/>
    <w:rsid w:val="00493C63"/>
    <w:rsid w:val="00494E99"/>
    <w:rsid w:val="004A5764"/>
    <w:rsid w:val="004B0D13"/>
    <w:rsid w:val="004B0FD5"/>
    <w:rsid w:val="004B1418"/>
    <w:rsid w:val="004B1B98"/>
    <w:rsid w:val="004B3017"/>
    <w:rsid w:val="004B5611"/>
    <w:rsid w:val="004C0589"/>
    <w:rsid w:val="004C0D53"/>
    <w:rsid w:val="004C3519"/>
    <w:rsid w:val="004C3D47"/>
    <w:rsid w:val="004C5E4E"/>
    <w:rsid w:val="004C5EB8"/>
    <w:rsid w:val="004C6524"/>
    <w:rsid w:val="004D000D"/>
    <w:rsid w:val="004D14FE"/>
    <w:rsid w:val="004D16CC"/>
    <w:rsid w:val="004D172A"/>
    <w:rsid w:val="004D27A4"/>
    <w:rsid w:val="004D3C48"/>
    <w:rsid w:val="004D49F8"/>
    <w:rsid w:val="004D766D"/>
    <w:rsid w:val="004D7C62"/>
    <w:rsid w:val="004E0787"/>
    <w:rsid w:val="004E167F"/>
    <w:rsid w:val="004E2C8C"/>
    <w:rsid w:val="004E38B8"/>
    <w:rsid w:val="004E5630"/>
    <w:rsid w:val="004E7698"/>
    <w:rsid w:val="004F50DB"/>
    <w:rsid w:val="004F6280"/>
    <w:rsid w:val="004F6B1A"/>
    <w:rsid w:val="00500A0C"/>
    <w:rsid w:val="005017F5"/>
    <w:rsid w:val="00502920"/>
    <w:rsid w:val="00504C69"/>
    <w:rsid w:val="00506F28"/>
    <w:rsid w:val="0051226A"/>
    <w:rsid w:val="00515001"/>
    <w:rsid w:val="00516762"/>
    <w:rsid w:val="005167BC"/>
    <w:rsid w:val="005178FF"/>
    <w:rsid w:val="0051794E"/>
    <w:rsid w:val="0052001E"/>
    <w:rsid w:val="005203FC"/>
    <w:rsid w:val="005205A5"/>
    <w:rsid w:val="0052071D"/>
    <w:rsid w:val="00524B90"/>
    <w:rsid w:val="005276E7"/>
    <w:rsid w:val="00534C8C"/>
    <w:rsid w:val="00535226"/>
    <w:rsid w:val="00537B45"/>
    <w:rsid w:val="00540030"/>
    <w:rsid w:val="0054031B"/>
    <w:rsid w:val="00540D80"/>
    <w:rsid w:val="00540F39"/>
    <w:rsid w:val="005410FD"/>
    <w:rsid w:val="00541359"/>
    <w:rsid w:val="00542857"/>
    <w:rsid w:val="005447A7"/>
    <w:rsid w:val="00547C51"/>
    <w:rsid w:val="00551B55"/>
    <w:rsid w:val="00552206"/>
    <w:rsid w:val="005525DE"/>
    <w:rsid w:val="00553766"/>
    <w:rsid w:val="005539AE"/>
    <w:rsid w:val="0055491A"/>
    <w:rsid w:val="00555E60"/>
    <w:rsid w:val="00560E60"/>
    <w:rsid w:val="0056141D"/>
    <w:rsid w:val="005619AB"/>
    <w:rsid w:val="00565607"/>
    <w:rsid w:val="005660F4"/>
    <w:rsid w:val="00571F66"/>
    <w:rsid w:val="005725DE"/>
    <w:rsid w:val="00574A58"/>
    <w:rsid w:val="00576B0F"/>
    <w:rsid w:val="00577E1F"/>
    <w:rsid w:val="005817B2"/>
    <w:rsid w:val="005824EB"/>
    <w:rsid w:val="00582FE4"/>
    <w:rsid w:val="00585015"/>
    <w:rsid w:val="005859C2"/>
    <w:rsid w:val="0059227A"/>
    <w:rsid w:val="00593FFC"/>
    <w:rsid w:val="00594019"/>
    <w:rsid w:val="005940AE"/>
    <w:rsid w:val="0059732B"/>
    <w:rsid w:val="005A55BB"/>
    <w:rsid w:val="005A6526"/>
    <w:rsid w:val="005A6BC1"/>
    <w:rsid w:val="005B0724"/>
    <w:rsid w:val="005B0CCA"/>
    <w:rsid w:val="005B1137"/>
    <w:rsid w:val="005B12C2"/>
    <w:rsid w:val="005B19C7"/>
    <w:rsid w:val="005B3CDE"/>
    <w:rsid w:val="005B4F46"/>
    <w:rsid w:val="005B67F6"/>
    <w:rsid w:val="005B7AA5"/>
    <w:rsid w:val="005B7CE2"/>
    <w:rsid w:val="005C09F5"/>
    <w:rsid w:val="005C2E43"/>
    <w:rsid w:val="005C2FF9"/>
    <w:rsid w:val="005C35A0"/>
    <w:rsid w:val="005C4A04"/>
    <w:rsid w:val="005C4D5F"/>
    <w:rsid w:val="005C519A"/>
    <w:rsid w:val="005D0024"/>
    <w:rsid w:val="005D09EA"/>
    <w:rsid w:val="005D2CEC"/>
    <w:rsid w:val="005D462E"/>
    <w:rsid w:val="005D5386"/>
    <w:rsid w:val="005D61E1"/>
    <w:rsid w:val="005E730B"/>
    <w:rsid w:val="005E7EB9"/>
    <w:rsid w:val="005F13EE"/>
    <w:rsid w:val="005F38A5"/>
    <w:rsid w:val="00600035"/>
    <w:rsid w:val="00605694"/>
    <w:rsid w:val="00605AA1"/>
    <w:rsid w:val="00605BA4"/>
    <w:rsid w:val="00610E5E"/>
    <w:rsid w:val="006110A2"/>
    <w:rsid w:val="006147A3"/>
    <w:rsid w:val="0061663C"/>
    <w:rsid w:val="006170A7"/>
    <w:rsid w:val="006174BE"/>
    <w:rsid w:val="00617F48"/>
    <w:rsid w:val="0062026F"/>
    <w:rsid w:val="00622B4C"/>
    <w:rsid w:val="00624E0B"/>
    <w:rsid w:val="006256B5"/>
    <w:rsid w:val="0063082A"/>
    <w:rsid w:val="00630D94"/>
    <w:rsid w:val="006348E1"/>
    <w:rsid w:val="006379E6"/>
    <w:rsid w:val="00637B69"/>
    <w:rsid w:val="0064108C"/>
    <w:rsid w:val="0064539A"/>
    <w:rsid w:val="006457A0"/>
    <w:rsid w:val="00645ABF"/>
    <w:rsid w:val="0065302E"/>
    <w:rsid w:val="00653136"/>
    <w:rsid w:val="00653E13"/>
    <w:rsid w:val="00654D3E"/>
    <w:rsid w:val="00656316"/>
    <w:rsid w:val="00656CDD"/>
    <w:rsid w:val="00657C0B"/>
    <w:rsid w:val="00661FAC"/>
    <w:rsid w:val="0066455F"/>
    <w:rsid w:val="00665907"/>
    <w:rsid w:val="00670C8D"/>
    <w:rsid w:val="006721D8"/>
    <w:rsid w:val="0067263F"/>
    <w:rsid w:val="00674B9C"/>
    <w:rsid w:val="006754F0"/>
    <w:rsid w:val="00676DDE"/>
    <w:rsid w:val="00677779"/>
    <w:rsid w:val="00682F02"/>
    <w:rsid w:val="006839E2"/>
    <w:rsid w:val="00683BF0"/>
    <w:rsid w:val="00684DF4"/>
    <w:rsid w:val="00685FFB"/>
    <w:rsid w:val="00686F06"/>
    <w:rsid w:val="00687A7F"/>
    <w:rsid w:val="00690289"/>
    <w:rsid w:val="00693042"/>
    <w:rsid w:val="006933C5"/>
    <w:rsid w:val="00693A9C"/>
    <w:rsid w:val="00693FAD"/>
    <w:rsid w:val="006949A4"/>
    <w:rsid w:val="00696C91"/>
    <w:rsid w:val="006A1A99"/>
    <w:rsid w:val="006A3D7C"/>
    <w:rsid w:val="006A4E64"/>
    <w:rsid w:val="006A5F35"/>
    <w:rsid w:val="006A5FA4"/>
    <w:rsid w:val="006A702E"/>
    <w:rsid w:val="006A71A5"/>
    <w:rsid w:val="006B59A3"/>
    <w:rsid w:val="006B77CB"/>
    <w:rsid w:val="006C093A"/>
    <w:rsid w:val="006C191E"/>
    <w:rsid w:val="006C2767"/>
    <w:rsid w:val="006C44B2"/>
    <w:rsid w:val="006D042A"/>
    <w:rsid w:val="006D43F8"/>
    <w:rsid w:val="006D5538"/>
    <w:rsid w:val="006D7E56"/>
    <w:rsid w:val="006E0477"/>
    <w:rsid w:val="006E5383"/>
    <w:rsid w:val="006E59A9"/>
    <w:rsid w:val="006E6820"/>
    <w:rsid w:val="006F09F2"/>
    <w:rsid w:val="006F171B"/>
    <w:rsid w:val="006F5D54"/>
    <w:rsid w:val="00700508"/>
    <w:rsid w:val="00703F9B"/>
    <w:rsid w:val="00706D6C"/>
    <w:rsid w:val="00710D2F"/>
    <w:rsid w:val="00710F1F"/>
    <w:rsid w:val="00711746"/>
    <w:rsid w:val="00715CF8"/>
    <w:rsid w:val="007172A6"/>
    <w:rsid w:val="00721A85"/>
    <w:rsid w:val="00723067"/>
    <w:rsid w:val="00724A7B"/>
    <w:rsid w:val="00730386"/>
    <w:rsid w:val="0073198D"/>
    <w:rsid w:val="00732BD0"/>
    <w:rsid w:val="007354A6"/>
    <w:rsid w:val="00737705"/>
    <w:rsid w:val="00737C29"/>
    <w:rsid w:val="007404FC"/>
    <w:rsid w:val="00742C23"/>
    <w:rsid w:val="00744432"/>
    <w:rsid w:val="00744B88"/>
    <w:rsid w:val="00746DD2"/>
    <w:rsid w:val="00747C8A"/>
    <w:rsid w:val="00747E51"/>
    <w:rsid w:val="007572E7"/>
    <w:rsid w:val="0076639E"/>
    <w:rsid w:val="00767D5C"/>
    <w:rsid w:val="00772253"/>
    <w:rsid w:val="007748FE"/>
    <w:rsid w:val="0078506E"/>
    <w:rsid w:val="00785905"/>
    <w:rsid w:val="007860AF"/>
    <w:rsid w:val="00790275"/>
    <w:rsid w:val="00791307"/>
    <w:rsid w:val="00791A99"/>
    <w:rsid w:val="007924F4"/>
    <w:rsid w:val="007937AF"/>
    <w:rsid w:val="00794032"/>
    <w:rsid w:val="00794046"/>
    <w:rsid w:val="00794711"/>
    <w:rsid w:val="00795989"/>
    <w:rsid w:val="00797014"/>
    <w:rsid w:val="007A04B0"/>
    <w:rsid w:val="007A16EF"/>
    <w:rsid w:val="007A5DE1"/>
    <w:rsid w:val="007A624A"/>
    <w:rsid w:val="007A772B"/>
    <w:rsid w:val="007A7E7A"/>
    <w:rsid w:val="007C5C3A"/>
    <w:rsid w:val="007C7841"/>
    <w:rsid w:val="007D1096"/>
    <w:rsid w:val="007D223D"/>
    <w:rsid w:val="007D24F1"/>
    <w:rsid w:val="007D3AFE"/>
    <w:rsid w:val="007D4C13"/>
    <w:rsid w:val="007D7A60"/>
    <w:rsid w:val="007E0C3C"/>
    <w:rsid w:val="007F060A"/>
    <w:rsid w:val="007F10FB"/>
    <w:rsid w:val="007F44F7"/>
    <w:rsid w:val="007F5238"/>
    <w:rsid w:val="0080039C"/>
    <w:rsid w:val="0080061D"/>
    <w:rsid w:val="00803B01"/>
    <w:rsid w:val="00805AC0"/>
    <w:rsid w:val="00806361"/>
    <w:rsid w:val="0081305E"/>
    <w:rsid w:val="00813F7E"/>
    <w:rsid w:val="00814C6D"/>
    <w:rsid w:val="008158EF"/>
    <w:rsid w:val="00815C34"/>
    <w:rsid w:val="008161D7"/>
    <w:rsid w:val="00816364"/>
    <w:rsid w:val="00832057"/>
    <w:rsid w:val="008354CB"/>
    <w:rsid w:val="00840546"/>
    <w:rsid w:val="00841A8A"/>
    <w:rsid w:val="008469B8"/>
    <w:rsid w:val="008474A3"/>
    <w:rsid w:val="00850AFB"/>
    <w:rsid w:val="008551D2"/>
    <w:rsid w:val="00856092"/>
    <w:rsid w:val="00863D69"/>
    <w:rsid w:val="0086407F"/>
    <w:rsid w:val="008671E5"/>
    <w:rsid w:val="008701A5"/>
    <w:rsid w:val="008708D7"/>
    <w:rsid w:val="0087094C"/>
    <w:rsid w:val="00871457"/>
    <w:rsid w:val="00874C71"/>
    <w:rsid w:val="00880072"/>
    <w:rsid w:val="00880F5D"/>
    <w:rsid w:val="00882FAF"/>
    <w:rsid w:val="008835F8"/>
    <w:rsid w:val="00885177"/>
    <w:rsid w:val="008867CF"/>
    <w:rsid w:val="00886DC0"/>
    <w:rsid w:val="008920AE"/>
    <w:rsid w:val="008927CA"/>
    <w:rsid w:val="00893EEE"/>
    <w:rsid w:val="00894A7E"/>
    <w:rsid w:val="00894F11"/>
    <w:rsid w:val="008958AE"/>
    <w:rsid w:val="00896B63"/>
    <w:rsid w:val="008A12B3"/>
    <w:rsid w:val="008A201A"/>
    <w:rsid w:val="008A21AB"/>
    <w:rsid w:val="008A3E20"/>
    <w:rsid w:val="008A5FD6"/>
    <w:rsid w:val="008A6940"/>
    <w:rsid w:val="008A6DB6"/>
    <w:rsid w:val="008B1286"/>
    <w:rsid w:val="008B2290"/>
    <w:rsid w:val="008B2583"/>
    <w:rsid w:val="008B2B6A"/>
    <w:rsid w:val="008B5DEA"/>
    <w:rsid w:val="008C0821"/>
    <w:rsid w:val="008C2071"/>
    <w:rsid w:val="008C2770"/>
    <w:rsid w:val="008C5267"/>
    <w:rsid w:val="008C5D68"/>
    <w:rsid w:val="008C6474"/>
    <w:rsid w:val="008C6AEC"/>
    <w:rsid w:val="008D0783"/>
    <w:rsid w:val="008D0D1C"/>
    <w:rsid w:val="008D0E7D"/>
    <w:rsid w:val="008D1E6E"/>
    <w:rsid w:val="008D24E7"/>
    <w:rsid w:val="008D3099"/>
    <w:rsid w:val="008D5BDD"/>
    <w:rsid w:val="008D6B37"/>
    <w:rsid w:val="008E01FC"/>
    <w:rsid w:val="008E2FA6"/>
    <w:rsid w:val="008E49D9"/>
    <w:rsid w:val="008E5197"/>
    <w:rsid w:val="008E546D"/>
    <w:rsid w:val="008E7213"/>
    <w:rsid w:val="008F12D7"/>
    <w:rsid w:val="008F1716"/>
    <w:rsid w:val="008F2C43"/>
    <w:rsid w:val="008F3F06"/>
    <w:rsid w:val="008F42D1"/>
    <w:rsid w:val="008F4C8A"/>
    <w:rsid w:val="008F56FF"/>
    <w:rsid w:val="008F7462"/>
    <w:rsid w:val="009021C8"/>
    <w:rsid w:val="0090258F"/>
    <w:rsid w:val="00904919"/>
    <w:rsid w:val="009049F4"/>
    <w:rsid w:val="00907F32"/>
    <w:rsid w:val="00910BE8"/>
    <w:rsid w:val="00913D67"/>
    <w:rsid w:val="00914192"/>
    <w:rsid w:val="00914CF5"/>
    <w:rsid w:val="00920A3A"/>
    <w:rsid w:val="00922869"/>
    <w:rsid w:val="00927BA2"/>
    <w:rsid w:val="009308C5"/>
    <w:rsid w:val="00930F24"/>
    <w:rsid w:val="00931B1D"/>
    <w:rsid w:val="00937470"/>
    <w:rsid w:val="00944477"/>
    <w:rsid w:val="0095092B"/>
    <w:rsid w:val="009512A8"/>
    <w:rsid w:val="00951895"/>
    <w:rsid w:val="00957830"/>
    <w:rsid w:val="00960A97"/>
    <w:rsid w:val="00961D91"/>
    <w:rsid w:val="0096382C"/>
    <w:rsid w:val="00964262"/>
    <w:rsid w:val="009656BD"/>
    <w:rsid w:val="00966E92"/>
    <w:rsid w:val="00970D1C"/>
    <w:rsid w:val="00972040"/>
    <w:rsid w:val="00972822"/>
    <w:rsid w:val="00973170"/>
    <w:rsid w:val="00974A74"/>
    <w:rsid w:val="00975FE7"/>
    <w:rsid w:val="009772ED"/>
    <w:rsid w:val="00982520"/>
    <w:rsid w:val="00982B89"/>
    <w:rsid w:val="009830C2"/>
    <w:rsid w:val="00983A56"/>
    <w:rsid w:val="00984332"/>
    <w:rsid w:val="00986304"/>
    <w:rsid w:val="00987682"/>
    <w:rsid w:val="00987E08"/>
    <w:rsid w:val="00997259"/>
    <w:rsid w:val="009A2140"/>
    <w:rsid w:val="009A43BA"/>
    <w:rsid w:val="009B0708"/>
    <w:rsid w:val="009C040B"/>
    <w:rsid w:val="009C0B8B"/>
    <w:rsid w:val="009C25F6"/>
    <w:rsid w:val="009C29C1"/>
    <w:rsid w:val="009D0050"/>
    <w:rsid w:val="009D36F0"/>
    <w:rsid w:val="009D4107"/>
    <w:rsid w:val="009D4177"/>
    <w:rsid w:val="009D5010"/>
    <w:rsid w:val="009D6592"/>
    <w:rsid w:val="009D7965"/>
    <w:rsid w:val="009E575F"/>
    <w:rsid w:val="009E6F26"/>
    <w:rsid w:val="009F30C7"/>
    <w:rsid w:val="009F4349"/>
    <w:rsid w:val="009F79C0"/>
    <w:rsid w:val="00A02C15"/>
    <w:rsid w:val="00A03724"/>
    <w:rsid w:val="00A03F37"/>
    <w:rsid w:val="00A07503"/>
    <w:rsid w:val="00A10AA5"/>
    <w:rsid w:val="00A12AEF"/>
    <w:rsid w:val="00A16B89"/>
    <w:rsid w:val="00A17ADA"/>
    <w:rsid w:val="00A20E46"/>
    <w:rsid w:val="00A21F21"/>
    <w:rsid w:val="00A237AC"/>
    <w:rsid w:val="00A27FE3"/>
    <w:rsid w:val="00A326E9"/>
    <w:rsid w:val="00A330A3"/>
    <w:rsid w:val="00A33B81"/>
    <w:rsid w:val="00A33FC6"/>
    <w:rsid w:val="00A36DF6"/>
    <w:rsid w:val="00A407DD"/>
    <w:rsid w:val="00A41E06"/>
    <w:rsid w:val="00A42A3F"/>
    <w:rsid w:val="00A43C37"/>
    <w:rsid w:val="00A45D58"/>
    <w:rsid w:val="00A47C25"/>
    <w:rsid w:val="00A60E02"/>
    <w:rsid w:val="00A61E02"/>
    <w:rsid w:val="00A6350D"/>
    <w:rsid w:val="00A64753"/>
    <w:rsid w:val="00A65E4D"/>
    <w:rsid w:val="00A716B5"/>
    <w:rsid w:val="00A72097"/>
    <w:rsid w:val="00A76D7F"/>
    <w:rsid w:val="00A77877"/>
    <w:rsid w:val="00A77BA6"/>
    <w:rsid w:val="00A80106"/>
    <w:rsid w:val="00A811ED"/>
    <w:rsid w:val="00A8125F"/>
    <w:rsid w:val="00A8301C"/>
    <w:rsid w:val="00A86A64"/>
    <w:rsid w:val="00A86C5E"/>
    <w:rsid w:val="00A91E17"/>
    <w:rsid w:val="00AA292E"/>
    <w:rsid w:val="00AA3FAA"/>
    <w:rsid w:val="00AA6DCC"/>
    <w:rsid w:val="00AA72AC"/>
    <w:rsid w:val="00AB145F"/>
    <w:rsid w:val="00AB476D"/>
    <w:rsid w:val="00AC0E63"/>
    <w:rsid w:val="00AC344A"/>
    <w:rsid w:val="00AC3952"/>
    <w:rsid w:val="00AC61D5"/>
    <w:rsid w:val="00AC777E"/>
    <w:rsid w:val="00AD0155"/>
    <w:rsid w:val="00AD14CD"/>
    <w:rsid w:val="00AD3A2E"/>
    <w:rsid w:val="00AD6DA5"/>
    <w:rsid w:val="00AE25B1"/>
    <w:rsid w:val="00AE26E5"/>
    <w:rsid w:val="00AE48CF"/>
    <w:rsid w:val="00AE5B59"/>
    <w:rsid w:val="00AF11F4"/>
    <w:rsid w:val="00AF2A8A"/>
    <w:rsid w:val="00AF2C76"/>
    <w:rsid w:val="00AF3429"/>
    <w:rsid w:val="00AF5073"/>
    <w:rsid w:val="00AF5BA8"/>
    <w:rsid w:val="00AF73F1"/>
    <w:rsid w:val="00B00AE9"/>
    <w:rsid w:val="00B05548"/>
    <w:rsid w:val="00B05771"/>
    <w:rsid w:val="00B10A94"/>
    <w:rsid w:val="00B12ED6"/>
    <w:rsid w:val="00B1707E"/>
    <w:rsid w:val="00B23EB5"/>
    <w:rsid w:val="00B26BA6"/>
    <w:rsid w:val="00B31450"/>
    <w:rsid w:val="00B32B1B"/>
    <w:rsid w:val="00B35000"/>
    <w:rsid w:val="00B40388"/>
    <w:rsid w:val="00B419B9"/>
    <w:rsid w:val="00B50336"/>
    <w:rsid w:val="00B51346"/>
    <w:rsid w:val="00B54D06"/>
    <w:rsid w:val="00B61A30"/>
    <w:rsid w:val="00B62BF0"/>
    <w:rsid w:val="00B64522"/>
    <w:rsid w:val="00B66921"/>
    <w:rsid w:val="00B7149B"/>
    <w:rsid w:val="00B73A20"/>
    <w:rsid w:val="00B751CD"/>
    <w:rsid w:val="00B7536C"/>
    <w:rsid w:val="00B77AA9"/>
    <w:rsid w:val="00B77C4E"/>
    <w:rsid w:val="00B808D6"/>
    <w:rsid w:val="00B83E8F"/>
    <w:rsid w:val="00B8543A"/>
    <w:rsid w:val="00B90D95"/>
    <w:rsid w:val="00B90ED2"/>
    <w:rsid w:val="00B95813"/>
    <w:rsid w:val="00B9744D"/>
    <w:rsid w:val="00BA0129"/>
    <w:rsid w:val="00BA15DD"/>
    <w:rsid w:val="00BA4EC0"/>
    <w:rsid w:val="00BA4F67"/>
    <w:rsid w:val="00BA6C07"/>
    <w:rsid w:val="00BA7AF1"/>
    <w:rsid w:val="00BB0ED5"/>
    <w:rsid w:val="00BB1942"/>
    <w:rsid w:val="00BB2397"/>
    <w:rsid w:val="00BB267A"/>
    <w:rsid w:val="00BB3FB4"/>
    <w:rsid w:val="00BB49A6"/>
    <w:rsid w:val="00BB5748"/>
    <w:rsid w:val="00BC0BA3"/>
    <w:rsid w:val="00BC2244"/>
    <w:rsid w:val="00BC28EF"/>
    <w:rsid w:val="00BC53D1"/>
    <w:rsid w:val="00BD420D"/>
    <w:rsid w:val="00BD529D"/>
    <w:rsid w:val="00BD5DCA"/>
    <w:rsid w:val="00BD6263"/>
    <w:rsid w:val="00BE1961"/>
    <w:rsid w:val="00BE1E1A"/>
    <w:rsid w:val="00BE2522"/>
    <w:rsid w:val="00BE276D"/>
    <w:rsid w:val="00BE2F0D"/>
    <w:rsid w:val="00BE447F"/>
    <w:rsid w:val="00BE66DA"/>
    <w:rsid w:val="00BE6EDC"/>
    <w:rsid w:val="00BF4035"/>
    <w:rsid w:val="00BF5A69"/>
    <w:rsid w:val="00BF5BF2"/>
    <w:rsid w:val="00BF66AB"/>
    <w:rsid w:val="00C0502B"/>
    <w:rsid w:val="00C053F9"/>
    <w:rsid w:val="00C06866"/>
    <w:rsid w:val="00C10EEA"/>
    <w:rsid w:val="00C10F17"/>
    <w:rsid w:val="00C12D82"/>
    <w:rsid w:val="00C21601"/>
    <w:rsid w:val="00C237CF"/>
    <w:rsid w:val="00C25B67"/>
    <w:rsid w:val="00C34E8C"/>
    <w:rsid w:val="00C36CA7"/>
    <w:rsid w:val="00C4098F"/>
    <w:rsid w:val="00C42E06"/>
    <w:rsid w:val="00C43AC0"/>
    <w:rsid w:val="00C452E9"/>
    <w:rsid w:val="00C45D80"/>
    <w:rsid w:val="00C467B9"/>
    <w:rsid w:val="00C51515"/>
    <w:rsid w:val="00C52779"/>
    <w:rsid w:val="00C5372A"/>
    <w:rsid w:val="00C53769"/>
    <w:rsid w:val="00C5566E"/>
    <w:rsid w:val="00C56830"/>
    <w:rsid w:val="00C71854"/>
    <w:rsid w:val="00C72468"/>
    <w:rsid w:val="00C72B0E"/>
    <w:rsid w:val="00C73106"/>
    <w:rsid w:val="00C73C62"/>
    <w:rsid w:val="00C73D0E"/>
    <w:rsid w:val="00C74582"/>
    <w:rsid w:val="00C7487F"/>
    <w:rsid w:val="00C74FB7"/>
    <w:rsid w:val="00C76238"/>
    <w:rsid w:val="00C77536"/>
    <w:rsid w:val="00C818C9"/>
    <w:rsid w:val="00C81DF7"/>
    <w:rsid w:val="00C81F72"/>
    <w:rsid w:val="00C840E1"/>
    <w:rsid w:val="00C8470D"/>
    <w:rsid w:val="00C84C73"/>
    <w:rsid w:val="00C85668"/>
    <w:rsid w:val="00C86135"/>
    <w:rsid w:val="00C86BF6"/>
    <w:rsid w:val="00C87C20"/>
    <w:rsid w:val="00C907EB"/>
    <w:rsid w:val="00C90D51"/>
    <w:rsid w:val="00C90FF0"/>
    <w:rsid w:val="00C92383"/>
    <w:rsid w:val="00C926D6"/>
    <w:rsid w:val="00C92774"/>
    <w:rsid w:val="00C928CD"/>
    <w:rsid w:val="00C93C8D"/>
    <w:rsid w:val="00C94674"/>
    <w:rsid w:val="00C94912"/>
    <w:rsid w:val="00C977E4"/>
    <w:rsid w:val="00CA12EB"/>
    <w:rsid w:val="00CA5935"/>
    <w:rsid w:val="00CA758A"/>
    <w:rsid w:val="00CB20CB"/>
    <w:rsid w:val="00CB2FA7"/>
    <w:rsid w:val="00CB396E"/>
    <w:rsid w:val="00CB3F55"/>
    <w:rsid w:val="00CB6478"/>
    <w:rsid w:val="00CB655B"/>
    <w:rsid w:val="00CB69A5"/>
    <w:rsid w:val="00CC1A35"/>
    <w:rsid w:val="00CC2747"/>
    <w:rsid w:val="00CC2BE2"/>
    <w:rsid w:val="00CC3E35"/>
    <w:rsid w:val="00CC4851"/>
    <w:rsid w:val="00CC5237"/>
    <w:rsid w:val="00CC56EF"/>
    <w:rsid w:val="00CC6E56"/>
    <w:rsid w:val="00CD1E95"/>
    <w:rsid w:val="00CD2585"/>
    <w:rsid w:val="00CD32E6"/>
    <w:rsid w:val="00CD598D"/>
    <w:rsid w:val="00CD611D"/>
    <w:rsid w:val="00CD716A"/>
    <w:rsid w:val="00CE3186"/>
    <w:rsid w:val="00CE3750"/>
    <w:rsid w:val="00CE4073"/>
    <w:rsid w:val="00CF00E4"/>
    <w:rsid w:val="00CF0373"/>
    <w:rsid w:val="00CF14B7"/>
    <w:rsid w:val="00CF14D5"/>
    <w:rsid w:val="00CF1CBC"/>
    <w:rsid w:val="00CF2C76"/>
    <w:rsid w:val="00CF3FC3"/>
    <w:rsid w:val="00CF4C16"/>
    <w:rsid w:val="00CF74A2"/>
    <w:rsid w:val="00D002A5"/>
    <w:rsid w:val="00D00F17"/>
    <w:rsid w:val="00D0222E"/>
    <w:rsid w:val="00D02FE5"/>
    <w:rsid w:val="00D04D49"/>
    <w:rsid w:val="00D06C02"/>
    <w:rsid w:val="00D10A7C"/>
    <w:rsid w:val="00D11B1C"/>
    <w:rsid w:val="00D11E8A"/>
    <w:rsid w:val="00D12498"/>
    <w:rsid w:val="00D175A7"/>
    <w:rsid w:val="00D17A8F"/>
    <w:rsid w:val="00D20F86"/>
    <w:rsid w:val="00D21D29"/>
    <w:rsid w:val="00D23F97"/>
    <w:rsid w:val="00D24209"/>
    <w:rsid w:val="00D25783"/>
    <w:rsid w:val="00D3191C"/>
    <w:rsid w:val="00D33856"/>
    <w:rsid w:val="00D34075"/>
    <w:rsid w:val="00D35132"/>
    <w:rsid w:val="00D36627"/>
    <w:rsid w:val="00D37105"/>
    <w:rsid w:val="00D3734B"/>
    <w:rsid w:val="00D44B0A"/>
    <w:rsid w:val="00D45B1C"/>
    <w:rsid w:val="00D45D24"/>
    <w:rsid w:val="00D47AF0"/>
    <w:rsid w:val="00D51ACC"/>
    <w:rsid w:val="00D55EB4"/>
    <w:rsid w:val="00D60188"/>
    <w:rsid w:val="00D622E8"/>
    <w:rsid w:val="00D623A2"/>
    <w:rsid w:val="00D65BA7"/>
    <w:rsid w:val="00D70A90"/>
    <w:rsid w:val="00D72C89"/>
    <w:rsid w:val="00D762A1"/>
    <w:rsid w:val="00D77365"/>
    <w:rsid w:val="00D774B8"/>
    <w:rsid w:val="00D86691"/>
    <w:rsid w:val="00D87B81"/>
    <w:rsid w:val="00D87D30"/>
    <w:rsid w:val="00D87F37"/>
    <w:rsid w:val="00D9004D"/>
    <w:rsid w:val="00D90F61"/>
    <w:rsid w:val="00D9130B"/>
    <w:rsid w:val="00D93611"/>
    <w:rsid w:val="00D94CB2"/>
    <w:rsid w:val="00D95730"/>
    <w:rsid w:val="00D960C2"/>
    <w:rsid w:val="00D97913"/>
    <w:rsid w:val="00DA0C99"/>
    <w:rsid w:val="00DA11CF"/>
    <w:rsid w:val="00DA19B6"/>
    <w:rsid w:val="00DA231B"/>
    <w:rsid w:val="00DA7D56"/>
    <w:rsid w:val="00DB012D"/>
    <w:rsid w:val="00DB1680"/>
    <w:rsid w:val="00DB1FA8"/>
    <w:rsid w:val="00DB34C3"/>
    <w:rsid w:val="00DC023F"/>
    <w:rsid w:val="00DC2144"/>
    <w:rsid w:val="00DD09BB"/>
    <w:rsid w:val="00DD101F"/>
    <w:rsid w:val="00DD24DC"/>
    <w:rsid w:val="00DD5D5B"/>
    <w:rsid w:val="00DE1BB1"/>
    <w:rsid w:val="00DE5DE0"/>
    <w:rsid w:val="00DE65A2"/>
    <w:rsid w:val="00DE7835"/>
    <w:rsid w:val="00DF1775"/>
    <w:rsid w:val="00DF2A10"/>
    <w:rsid w:val="00DF5535"/>
    <w:rsid w:val="00DF73FE"/>
    <w:rsid w:val="00E0003A"/>
    <w:rsid w:val="00E00EF1"/>
    <w:rsid w:val="00E016F0"/>
    <w:rsid w:val="00E02543"/>
    <w:rsid w:val="00E02726"/>
    <w:rsid w:val="00E04666"/>
    <w:rsid w:val="00E05FAF"/>
    <w:rsid w:val="00E111E7"/>
    <w:rsid w:val="00E11E3E"/>
    <w:rsid w:val="00E1439B"/>
    <w:rsid w:val="00E221D5"/>
    <w:rsid w:val="00E22992"/>
    <w:rsid w:val="00E23BDD"/>
    <w:rsid w:val="00E2538C"/>
    <w:rsid w:val="00E33A19"/>
    <w:rsid w:val="00E34211"/>
    <w:rsid w:val="00E43ECC"/>
    <w:rsid w:val="00E44A26"/>
    <w:rsid w:val="00E44C13"/>
    <w:rsid w:val="00E45372"/>
    <w:rsid w:val="00E45784"/>
    <w:rsid w:val="00E458F0"/>
    <w:rsid w:val="00E45C20"/>
    <w:rsid w:val="00E46C02"/>
    <w:rsid w:val="00E55193"/>
    <w:rsid w:val="00E56773"/>
    <w:rsid w:val="00E56C48"/>
    <w:rsid w:val="00E56C74"/>
    <w:rsid w:val="00E56F71"/>
    <w:rsid w:val="00E625E9"/>
    <w:rsid w:val="00E634A2"/>
    <w:rsid w:val="00E66C2A"/>
    <w:rsid w:val="00E70382"/>
    <w:rsid w:val="00E71B54"/>
    <w:rsid w:val="00E74115"/>
    <w:rsid w:val="00E74E22"/>
    <w:rsid w:val="00E76BC2"/>
    <w:rsid w:val="00E80224"/>
    <w:rsid w:val="00E831F5"/>
    <w:rsid w:val="00E8374A"/>
    <w:rsid w:val="00E83847"/>
    <w:rsid w:val="00E83D52"/>
    <w:rsid w:val="00E86DB3"/>
    <w:rsid w:val="00E9018F"/>
    <w:rsid w:val="00E90EDF"/>
    <w:rsid w:val="00E9166F"/>
    <w:rsid w:val="00E9235D"/>
    <w:rsid w:val="00E92927"/>
    <w:rsid w:val="00E95BD7"/>
    <w:rsid w:val="00E97676"/>
    <w:rsid w:val="00EA1599"/>
    <w:rsid w:val="00EA1DB4"/>
    <w:rsid w:val="00EA3400"/>
    <w:rsid w:val="00EA4BFF"/>
    <w:rsid w:val="00EA5863"/>
    <w:rsid w:val="00EA5B37"/>
    <w:rsid w:val="00EB248A"/>
    <w:rsid w:val="00EB2692"/>
    <w:rsid w:val="00EB5DE6"/>
    <w:rsid w:val="00EC07FE"/>
    <w:rsid w:val="00EC5E56"/>
    <w:rsid w:val="00ED1203"/>
    <w:rsid w:val="00ED183E"/>
    <w:rsid w:val="00ED2D5F"/>
    <w:rsid w:val="00ED3DEF"/>
    <w:rsid w:val="00ED565E"/>
    <w:rsid w:val="00ED6B15"/>
    <w:rsid w:val="00ED74EE"/>
    <w:rsid w:val="00EE1B96"/>
    <w:rsid w:val="00EE2317"/>
    <w:rsid w:val="00EE40D0"/>
    <w:rsid w:val="00EE4EA7"/>
    <w:rsid w:val="00EE6C27"/>
    <w:rsid w:val="00EE7E0E"/>
    <w:rsid w:val="00EF3449"/>
    <w:rsid w:val="00EF42A5"/>
    <w:rsid w:val="00EF4EAC"/>
    <w:rsid w:val="00F0203B"/>
    <w:rsid w:val="00F04FBE"/>
    <w:rsid w:val="00F0505F"/>
    <w:rsid w:val="00F06133"/>
    <w:rsid w:val="00F06490"/>
    <w:rsid w:val="00F076D8"/>
    <w:rsid w:val="00F2283B"/>
    <w:rsid w:val="00F22B0F"/>
    <w:rsid w:val="00F24258"/>
    <w:rsid w:val="00F25D3D"/>
    <w:rsid w:val="00F2662A"/>
    <w:rsid w:val="00F30E4D"/>
    <w:rsid w:val="00F31F86"/>
    <w:rsid w:val="00F32CC9"/>
    <w:rsid w:val="00F33B57"/>
    <w:rsid w:val="00F36DD4"/>
    <w:rsid w:val="00F371D4"/>
    <w:rsid w:val="00F41DFC"/>
    <w:rsid w:val="00F42A94"/>
    <w:rsid w:val="00F43298"/>
    <w:rsid w:val="00F43E57"/>
    <w:rsid w:val="00F460B0"/>
    <w:rsid w:val="00F46D40"/>
    <w:rsid w:val="00F5158D"/>
    <w:rsid w:val="00F51F99"/>
    <w:rsid w:val="00F5207F"/>
    <w:rsid w:val="00F5235D"/>
    <w:rsid w:val="00F54ECD"/>
    <w:rsid w:val="00F57DBF"/>
    <w:rsid w:val="00F604A4"/>
    <w:rsid w:val="00F7114D"/>
    <w:rsid w:val="00F74BAB"/>
    <w:rsid w:val="00F77361"/>
    <w:rsid w:val="00F8073A"/>
    <w:rsid w:val="00F8092A"/>
    <w:rsid w:val="00F80C74"/>
    <w:rsid w:val="00F82BA2"/>
    <w:rsid w:val="00F90D47"/>
    <w:rsid w:val="00F930D7"/>
    <w:rsid w:val="00F9416B"/>
    <w:rsid w:val="00F96E36"/>
    <w:rsid w:val="00F97667"/>
    <w:rsid w:val="00FA4CE6"/>
    <w:rsid w:val="00FA7C58"/>
    <w:rsid w:val="00FB1EB5"/>
    <w:rsid w:val="00FB3571"/>
    <w:rsid w:val="00FB3D5D"/>
    <w:rsid w:val="00FB6539"/>
    <w:rsid w:val="00FC04B3"/>
    <w:rsid w:val="00FC413E"/>
    <w:rsid w:val="00FC5A2B"/>
    <w:rsid w:val="00FD0168"/>
    <w:rsid w:val="00FD45F1"/>
    <w:rsid w:val="00FD7E34"/>
    <w:rsid w:val="00FE1E41"/>
    <w:rsid w:val="00FE4BE0"/>
    <w:rsid w:val="00FE569C"/>
    <w:rsid w:val="00FF2293"/>
    <w:rsid w:val="00FF39BB"/>
    <w:rsid w:val="00FF56D8"/>
    <w:rsid w:val="00FF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A86F43"/>
  <w15:docId w15:val="{B080A8DE-3C36-43F5-A6C8-30434150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54D3E"/>
    <w:rPr>
      <w:sz w:val="24"/>
      <w:szCs w:val="24"/>
    </w:rPr>
  </w:style>
  <w:style w:type="paragraph" w:styleId="Heading1">
    <w:name w:val="heading 1"/>
    <w:next w:val="H1bodytext"/>
    <w:link w:val="Heading1Char"/>
    <w:qFormat/>
    <w:rsid w:val="00654D3E"/>
    <w:pPr>
      <w:keepNext/>
      <w:numPr>
        <w:numId w:val="18"/>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654D3E"/>
    <w:pPr>
      <w:keepNext w:val="0"/>
      <w:numPr>
        <w:ilvl w:val="1"/>
      </w:numPr>
      <w:outlineLvl w:val="1"/>
    </w:pPr>
    <w:rPr>
      <w:bCs w:val="0"/>
      <w:iCs/>
      <w:sz w:val="24"/>
      <w:szCs w:val="28"/>
    </w:rPr>
  </w:style>
  <w:style w:type="paragraph" w:styleId="Heading3">
    <w:name w:val="heading 3"/>
    <w:basedOn w:val="Heading1"/>
    <w:next w:val="H3bodytext"/>
    <w:link w:val="Heading3Char"/>
    <w:qFormat/>
    <w:rsid w:val="00654D3E"/>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654D3E"/>
    <w:pPr>
      <w:keepNext w:val="0"/>
      <w:numPr>
        <w:ilvl w:val="3"/>
      </w:numPr>
      <w:outlineLvl w:val="3"/>
    </w:pPr>
    <w:rPr>
      <w:bCs w:val="0"/>
      <w:sz w:val="24"/>
      <w:szCs w:val="28"/>
    </w:rPr>
  </w:style>
  <w:style w:type="paragraph" w:styleId="Heading5">
    <w:name w:val="heading 5"/>
    <w:basedOn w:val="Heading1"/>
    <w:next w:val="H5bodytext"/>
    <w:link w:val="Heading5Char"/>
    <w:qFormat/>
    <w:rsid w:val="00654D3E"/>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654D3E"/>
    <w:pPr>
      <w:keepNext w:val="0"/>
      <w:numPr>
        <w:ilvl w:val="5"/>
      </w:numPr>
      <w:outlineLvl w:val="5"/>
    </w:pPr>
    <w:rPr>
      <w:bCs w:val="0"/>
      <w:sz w:val="24"/>
      <w:szCs w:val="22"/>
    </w:rPr>
  </w:style>
  <w:style w:type="paragraph" w:styleId="Heading7">
    <w:name w:val="heading 7"/>
    <w:basedOn w:val="Normal"/>
    <w:next w:val="Normal"/>
    <w:link w:val="Heading7Char"/>
    <w:qFormat/>
    <w:rsid w:val="00654D3E"/>
    <w:pPr>
      <w:numPr>
        <w:ilvl w:val="6"/>
        <w:numId w:val="18"/>
      </w:numPr>
      <w:spacing w:before="240" w:after="60"/>
      <w:outlineLvl w:val="6"/>
    </w:pPr>
  </w:style>
  <w:style w:type="paragraph" w:styleId="Heading8">
    <w:name w:val="heading 8"/>
    <w:basedOn w:val="Normal"/>
    <w:next w:val="Normal"/>
    <w:link w:val="Heading8Char"/>
    <w:qFormat/>
    <w:rsid w:val="00654D3E"/>
    <w:pPr>
      <w:numPr>
        <w:ilvl w:val="7"/>
        <w:numId w:val="18"/>
      </w:numPr>
      <w:spacing w:before="240" w:after="60"/>
      <w:outlineLvl w:val="7"/>
    </w:pPr>
    <w:rPr>
      <w:i/>
      <w:iCs/>
    </w:rPr>
  </w:style>
  <w:style w:type="paragraph" w:styleId="Heading9">
    <w:name w:val="heading 9"/>
    <w:basedOn w:val="Normal"/>
    <w:next w:val="Normal"/>
    <w:link w:val="Heading9Char"/>
    <w:qFormat/>
    <w:rsid w:val="00654D3E"/>
    <w:pPr>
      <w:numPr>
        <w:ilvl w:val="8"/>
        <w:numId w:val="1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654D3E"/>
    <w:pPr>
      <w:spacing w:after="240"/>
    </w:pPr>
    <w:rPr>
      <w:sz w:val="24"/>
    </w:rPr>
  </w:style>
  <w:style w:type="paragraph" w:styleId="ListNumber">
    <w:name w:val="List Number"/>
    <w:rsid w:val="00654D3E"/>
    <w:pPr>
      <w:numPr>
        <w:numId w:val="12"/>
      </w:numPr>
      <w:tabs>
        <w:tab w:val="clear" w:pos="360"/>
        <w:tab w:val="num" w:pos="1440"/>
      </w:tabs>
      <w:spacing w:after="240"/>
      <w:ind w:left="1440" w:hanging="720"/>
    </w:pPr>
    <w:rPr>
      <w:sz w:val="24"/>
    </w:rPr>
  </w:style>
  <w:style w:type="paragraph" w:styleId="ListNumber2">
    <w:name w:val="List Number 2"/>
    <w:rsid w:val="00654D3E"/>
    <w:pPr>
      <w:numPr>
        <w:numId w:val="13"/>
      </w:numPr>
      <w:tabs>
        <w:tab w:val="clear" w:pos="720"/>
        <w:tab w:val="num" w:pos="2160"/>
      </w:tabs>
      <w:spacing w:after="240"/>
      <w:ind w:left="2160" w:hanging="720"/>
    </w:pPr>
    <w:rPr>
      <w:sz w:val="24"/>
    </w:rPr>
  </w:style>
  <w:style w:type="paragraph" w:styleId="ListNumber3">
    <w:name w:val="List Number 3"/>
    <w:rsid w:val="00654D3E"/>
    <w:pPr>
      <w:numPr>
        <w:numId w:val="14"/>
      </w:numPr>
      <w:tabs>
        <w:tab w:val="clear" w:pos="1080"/>
        <w:tab w:val="num" w:pos="3024"/>
      </w:tabs>
      <w:spacing w:after="240"/>
      <w:ind w:left="3024" w:hanging="720"/>
    </w:pPr>
    <w:rPr>
      <w:sz w:val="24"/>
    </w:rPr>
  </w:style>
  <w:style w:type="paragraph" w:styleId="ListNumber4">
    <w:name w:val="List Number 4"/>
    <w:rsid w:val="00654D3E"/>
    <w:pPr>
      <w:numPr>
        <w:numId w:val="15"/>
      </w:numPr>
      <w:tabs>
        <w:tab w:val="clear" w:pos="1440"/>
        <w:tab w:val="num" w:pos="4248"/>
      </w:tabs>
      <w:spacing w:after="240"/>
      <w:ind w:left="4248" w:hanging="720"/>
    </w:pPr>
    <w:rPr>
      <w:sz w:val="24"/>
    </w:rPr>
  </w:style>
  <w:style w:type="paragraph" w:styleId="ListNumber5">
    <w:name w:val="List Number 5"/>
    <w:rsid w:val="00654D3E"/>
    <w:pPr>
      <w:numPr>
        <w:numId w:val="16"/>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654D3E"/>
    <w:pPr>
      <w:spacing w:after="240"/>
      <w:ind w:left="720"/>
    </w:p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654D3E"/>
    <w:pPr>
      <w:spacing w:after="240"/>
      <w:ind w:left="1440" w:right="1440"/>
    </w:pPr>
  </w:style>
  <w:style w:type="paragraph" w:styleId="BodyText2">
    <w:name w:val="Body Text 2"/>
    <w:basedOn w:val="Normal"/>
    <w:link w:val="BodyText2Char"/>
    <w:rsid w:val="00654D3E"/>
    <w:pPr>
      <w:spacing w:after="240" w:line="480" w:lineRule="auto"/>
    </w:pPr>
  </w:style>
  <w:style w:type="paragraph" w:styleId="BodyText3">
    <w:name w:val="Body Text 3"/>
    <w:basedOn w:val="Normal"/>
    <w:link w:val="BodyText3Char"/>
    <w:rsid w:val="00654D3E"/>
    <w:pPr>
      <w:spacing w:after="240" w:line="360" w:lineRule="auto"/>
    </w:pPr>
    <w:rPr>
      <w:szCs w:val="16"/>
    </w:rPr>
  </w:style>
  <w:style w:type="paragraph" w:styleId="BodyTextFirstIndent">
    <w:name w:val="Body Text First Indent"/>
    <w:basedOn w:val="BodyText"/>
    <w:link w:val="BodyTextFirstIndentChar"/>
    <w:rsid w:val="00654D3E"/>
    <w:pPr>
      <w:ind w:firstLine="720"/>
    </w:pPr>
  </w:style>
  <w:style w:type="paragraph" w:styleId="BodyTextFirstIndent2">
    <w:name w:val="Body Text First Indent 2"/>
    <w:basedOn w:val="BodyTextIndent"/>
    <w:link w:val="BodyTextFirstIndent2Char"/>
    <w:rsid w:val="00654D3E"/>
    <w:pPr>
      <w:ind w:firstLine="720"/>
    </w:pPr>
  </w:style>
  <w:style w:type="paragraph" w:customStyle="1" w:styleId="BodyTextFlush">
    <w:name w:val="Body Text Flush"/>
    <w:basedOn w:val="BodyText"/>
    <w:rsid w:val="00157DF5"/>
  </w:style>
  <w:style w:type="paragraph" w:styleId="BodyTextIndent3">
    <w:name w:val="Body Text Indent 3"/>
    <w:basedOn w:val="Normal"/>
    <w:link w:val="BodyTextIndent3Char"/>
    <w:rsid w:val="00654D3E"/>
    <w:pPr>
      <w:spacing w:after="240" w:line="360" w:lineRule="auto"/>
      <w:ind w:left="720"/>
    </w:pPr>
    <w:rPr>
      <w:sz w:val="16"/>
      <w:szCs w:val="16"/>
    </w:rPr>
  </w:style>
  <w:style w:type="paragraph" w:styleId="Caption">
    <w:name w:val="caption"/>
    <w:next w:val="Normal"/>
    <w:qFormat/>
    <w:rsid w:val="00654D3E"/>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654D3E"/>
    <w:rPr>
      <w:sz w:val="20"/>
      <w:szCs w:val="20"/>
    </w:rPr>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654D3E"/>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654D3E"/>
    <w:pPr>
      <w:spacing w:after="240"/>
      <w:ind w:left="720" w:hanging="720"/>
    </w:pPr>
    <w:rPr>
      <w:sz w:val="24"/>
    </w:rPr>
  </w:style>
  <w:style w:type="paragraph" w:customStyle="1" w:styleId="FigureGraphic">
    <w:name w:val="Figure/Graphic"/>
    <w:next w:val="Caption"/>
    <w:rsid w:val="00654D3E"/>
    <w:pPr>
      <w:keepNext/>
      <w:keepLines/>
      <w:jc w:val="center"/>
    </w:pPr>
    <w:rPr>
      <w:sz w:val="24"/>
    </w:rPr>
  </w:style>
  <w:style w:type="paragraph" w:styleId="Footer">
    <w:name w:val="footer"/>
    <w:link w:val="FooterChar"/>
    <w:rsid w:val="00654D3E"/>
    <w:pPr>
      <w:tabs>
        <w:tab w:val="center" w:pos="4680"/>
        <w:tab w:val="right" w:pos="9360"/>
      </w:tabs>
      <w:jc w:val="center"/>
    </w:pPr>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654D3E"/>
    <w:pPr>
      <w:spacing w:before="120"/>
      <w:ind w:left="720" w:hanging="720"/>
    </w:pPr>
  </w:style>
  <w:style w:type="paragraph" w:styleId="Header">
    <w:name w:val="header"/>
    <w:link w:val="HeaderChar"/>
    <w:rsid w:val="00654D3E"/>
    <w:pPr>
      <w:tabs>
        <w:tab w:val="center" w:pos="4680"/>
        <w:tab w:val="right" w:pos="9360"/>
      </w:tabs>
    </w:pPr>
    <w:rPr>
      <w:sz w:val="24"/>
    </w:rPr>
  </w:style>
  <w:style w:type="character" w:styleId="Hyperlink">
    <w:name w:val="Hyperlink"/>
    <w:basedOn w:val="DefaultParagraphFont"/>
    <w:uiPriority w:val="99"/>
    <w:rsid w:val="00654D3E"/>
    <w:rPr>
      <w:color w:val="0000FF"/>
      <w:u w:val="single"/>
    </w:rPr>
  </w:style>
  <w:style w:type="paragraph" w:styleId="List">
    <w:name w:val="List"/>
    <w:rsid w:val="00654D3E"/>
    <w:pPr>
      <w:tabs>
        <w:tab w:val="left" w:pos="1440"/>
      </w:tabs>
      <w:spacing w:after="240"/>
      <w:ind w:left="1440" w:hanging="720"/>
    </w:pPr>
    <w:rPr>
      <w:sz w:val="24"/>
    </w:rPr>
  </w:style>
  <w:style w:type="paragraph" w:styleId="List2">
    <w:name w:val="List 2"/>
    <w:basedOn w:val="List"/>
    <w:rsid w:val="00654D3E"/>
    <w:pPr>
      <w:tabs>
        <w:tab w:val="clear" w:pos="1440"/>
        <w:tab w:val="left" w:pos="2160"/>
      </w:tabs>
      <w:ind w:left="2160"/>
    </w:pPr>
  </w:style>
  <w:style w:type="paragraph" w:styleId="List3">
    <w:name w:val="List 3"/>
    <w:basedOn w:val="List"/>
    <w:rsid w:val="00654D3E"/>
    <w:pPr>
      <w:tabs>
        <w:tab w:val="clear" w:pos="1440"/>
        <w:tab w:val="left" w:pos="3024"/>
      </w:tabs>
      <w:ind w:left="3024"/>
    </w:pPr>
  </w:style>
  <w:style w:type="paragraph" w:styleId="List4">
    <w:name w:val="List 4"/>
    <w:basedOn w:val="List"/>
    <w:rsid w:val="00654D3E"/>
    <w:pPr>
      <w:tabs>
        <w:tab w:val="clear" w:pos="1440"/>
        <w:tab w:val="left" w:pos="4248"/>
      </w:tabs>
      <w:ind w:left="4248"/>
    </w:pPr>
  </w:style>
  <w:style w:type="paragraph" w:styleId="List5">
    <w:name w:val="List 5"/>
    <w:basedOn w:val="List"/>
    <w:rsid w:val="00654D3E"/>
    <w:pPr>
      <w:tabs>
        <w:tab w:val="clear" w:pos="1440"/>
        <w:tab w:val="left" w:pos="5472"/>
      </w:tabs>
      <w:ind w:left="5472"/>
    </w:pPr>
  </w:style>
  <w:style w:type="paragraph" w:customStyle="1" w:styleId="List6">
    <w:name w:val="List 6"/>
    <w:basedOn w:val="List"/>
    <w:rsid w:val="00654D3E"/>
    <w:pPr>
      <w:tabs>
        <w:tab w:val="clear" w:pos="1440"/>
        <w:tab w:val="left" w:pos="6840"/>
      </w:tabs>
      <w:ind w:left="6840"/>
    </w:pPr>
  </w:style>
  <w:style w:type="paragraph" w:styleId="ListBullet">
    <w:name w:val="List Bullet"/>
    <w:rsid w:val="00654D3E"/>
    <w:pPr>
      <w:numPr>
        <w:numId w:val="6"/>
      </w:numPr>
      <w:tabs>
        <w:tab w:val="clear" w:pos="360"/>
        <w:tab w:val="num" w:pos="1440"/>
      </w:tabs>
      <w:spacing w:after="240"/>
      <w:ind w:left="1440" w:hanging="720"/>
    </w:pPr>
    <w:rPr>
      <w:sz w:val="24"/>
    </w:rPr>
  </w:style>
  <w:style w:type="paragraph" w:styleId="ListBullet2">
    <w:name w:val="List Bullet 2"/>
    <w:rsid w:val="00654D3E"/>
    <w:pPr>
      <w:numPr>
        <w:numId w:val="7"/>
      </w:numPr>
      <w:tabs>
        <w:tab w:val="clear" w:pos="720"/>
        <w:tab w:val="num" w:pos="2160"/>
      </w:tabs>
      <w:spacing w:after="240"/>
      <w:ind w:left="2160" w:hanging="720"/>
    </w:pPr>
    <w:rPr>
      <w:sz w:val="24"/>
    </w:rPr>
  </w:style>
  <w:style w:type="paragraph" w:styleId="ListBullet3">
    <w:name w:val="List Bullet 3"/>
    <w:rsid w:val="00654D3E"/>
    <w:pPr>
      <w:numPr>
        <w:numId w:val="8"/>
      </w:numPr>
      <w:tabs>
        <w:tab w:val="clear" w:pos="1080"/>
        <w:tab w:val="num" w:pos="3024"/>
      </w:tabs>
      <w:spacing w:after="240"/>
      <w:ind w:left="3024" w:hanging="720"/>
    </w:pPr>
    <w:rPr>
      <w:sz w:val="24"/>
    </w:rPr>
  </w:style>
  <w:style w:type="paragraph" w:styleId="ListBullet4">
    <w:name w:val="List Bullet 4"/>
    <w:rsid w:val="00654D3E"/>
    <w:pPr>
      <w:numPr>
        <w:numId w:val="9"/>
      </w:numPr>
      <w:tabs>
        <w:tab w:val="clear" w:pos="1440"/>
        <w:tab w:val="num" w:pos="4248"/>
      </w:tabs>
      <w:spacing w:after="240"/>
      <w:ind w:left="4248" w:hanging="720"/>
    </w:pPr>
    <w:rPr>
      <w:sz w:val="24"/>
    </w:rPr>
  </w:style>
  <w:style w:type="paragraph" w:styleId="ListBullet5">
    <w:name w:val="List Bullet 5"/>
    <w:rsid w:val="00654D3E"/>
    <w:pPr>
      <w:numPr>
        <w:numId w:val="10"/>
      </w:numPr>
      <w:tabs>
        <w:tab w:val="clear" w:pos="1800"/>
        <w:tab w:val="num" w:pos="5472"/>
      </w:tabs>
      <w:spacing w:after="240"/>
      <w:ind w:left="5472" w:hanging="720"/>
    </w:pPr>
    <w:rPr>
      <w:sz w:val="24"/>
    </w:rPr>
  </w:style>
  <w:style w:type="paragraph" w:customStyle="1" w:styleId="ListBullet6">
    <w:name w:val="List Bullet 6"/>
    <w:rsid w:val="00654D3E"/>
    <w:pPr>
      <w:numPr>
        <w:numId w:val="11"/>
      </w:numPr>
      <w:spacing w:after="240"/>
    </w:pPr>
    <w:rPr>
      <w:sz w:val="24"/>
    </w:rPr>
  </w:style>
  <w:style w:type="paragraph" w:styleId="ListContinue">
    <w:name w:val="List Continue"/>
    <w:rsid w:val="00654D3E"/>
    <w:pPr>
      <w:spacing w:after="240"/>
      <w:ind w:left="1440"/>
    </w:pPr>
    <w:rPr>
      <w:sz w:val="24"/>
    </w:rPr>
  </w:style>
  <w:style w:type="paragraph" w:styleId="ListContinue2">
    <w:name w:val="List Continue 2"/>
    <w:basedOn w:val="ListContinue"/>
    <w:rsid w:val="00654D3E"/>
    <w:pPr>
      <w:ind w:left="2160"/>
    </w:pPr>
  </w:style>
  <w:style w:type="paragraph" w:styleId="ListContinue3">
    <w:name w:val="List Continue 3"/>
    <w:basedOn w:val="ListContinue"/>
    <w:rsid w:val="00654D3E"/>
    <w:pPr>
      <w:ind w:left="3024"/>
    </w:pPr>
  </w:style>
  <w:style w:type="paragraph" w:styleId="ListContinue4">
    <w:name w:val="List Continue 4"/>
    <w:basedOn w:val="ListContinue"/>
    <w:rsid w:val="00654D3E"/>
    <w:pPr>
      <w:ind w:left="4248"/>
    </w:pPr>
  </w:style>
  <w:style w:type="paragraph" w:styleId="ListContinue5">
    <w:name w:val="List Continue 5"/>
    <w:basedOn w:val="ListContinue"/>
    <w:rsid w:val="00654D3E"/>
    <w:pPr>
      <w:ind w:left="5472"/>
    </w:pPr>
  </w:style>
  <w:style w:type="paragraph" w:customStyle="1" w:styleId="ListContinue6">
    <w:name w:val="List Continue 6"/>
    <w:basedOn w:val="ListContinue"/>
    <w:rsid w:val="00654D3E"/>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654D3E"/>
  </w:style>
  <w:style w:type="character" w:styleId="PageNumber">
    <w:name w:val="page number"/>
    <w:basedOn w:val="DefaultParagraphFont"/>
    <w:rsid w:val="00654D3E"/>
    <w:rPr>
      <w:rFonts w:ascii="Times New Roman" w:hAnsi="Times New Roman"/>
      <w:noProof w:val="0"/>
      <w:sz w:val="24"/>
      <w:lang w:val="en-US"/>
    </w:rPr>
  </w:style>
  <w:style w:type="paragraph" w:customStyle="1" w:styleId="Spacer">
    <w:name w:val="Spacer"/>
    <w:rsid w:val="00654D3E"/>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link w:val="TableCaptionChar"/>
    <w:rsid w:val="00654D3E"/>
    <w:pPr>
      <w:keepNext/>
      <w:keepLines/>
    </w:pPr>
    <w:rPr>
      <w:sz w:val="24"/>
    </w:rPr>
  </w:style>
  <w:style w:type="paragraph" w:customStyle="1" w:styleId="TableCaptioncontinued">
    <w:name w:val="Table Caption continued"/>
    <w:rsid w:val="00654D3E"/>
    <w:rPr>
      <w:sz w:val="24"/>
    </w:rPr>
  </w:style>
  <w:style w:type="paragraph" w:styleId="TOAHeading">
    <w:name w:val="toa heading"/>
    <w:basedOn w:val="Normal"/>
    <w:next w:val="Normal"/>
    <w:semiHidden/>
    <w:rsid w:val="00654D3E"/>
    <w:pPr>
      <w:spacing w:before="120"/>
    </w:pPr>
    <w:rPr>
      <w:rFonts w:ascii="Arial" w:hAnsi="Arial" w:cs="Arial"/>
      <w:b/>
      <w:bCs/>
    </w:rPr>
  </w:style>
  <w:style w:type="paragraph" w:styleId="TOC2">
    <w:name w:val="toc 2"/>
    <w:basedOn w:val="TOC1"/>
    <w:uiPriority w:val="39"/>
    <w:rsid w:val="00654D3E"/>
    <w:pPr>
      <w:tabs>
        <w:tab w:val="clear" w:pos="720"/>
        <w:tab w:val="left" w:pos="1440"/>
      </w:tabs>
      <w:ind w:left="1440"/>
    </w:pPr>
  </w:style>
  <w:style w:type="paragraph" w:styleId="TOC3">
    <w:name w:val="toc 3"/>
    <w:basedOn w:val="TOC1"/>
    <w:uiPriority w:val="39"/>
    <w:rsid w:val="00654D3E"/>
    <w:pPr>
      <w:tabs>
        <w:tab w:val="clear" w:pos="720"/>
        <w:tab w:val="left" w:pos="2376"/>
      </w:tabs>
      <w:spacing w:after="0"/>
      <w:ind w:left="2376" w:hanging="936"/>
    </w:pPr>
  </w:style>
  <w:style w:type="paragraph" w:styleId="TOC4">
    <w:name w:val="toc 4"/>
    <w:basedOn w:val="TOC3"/>
    <w:uiPriority w:val="39"/>
    <w:rsid w:val="00654D3E"/>
    <w:pPr>
      <w:tabs>
        <w:tab w:val="clear" w:pos="2376"/>
        <w:tab w:val="left" w:pos="3456"/>
      </w:tabs>
      <w:ind w:left="3456" w:hanging="1080"/>
    </w:pPr>
  </w:style>
  <w:style w:type="paragraph" w:styleId="TOC5">
    <w:name w:val="toc 5"/>
    <w:basedOn w:val="TOC4"/>
    <w:uiPriority w:val="39"/>
    <w:rsid w:val="00654D3E"/>
    <w:pPr>
      <w:tabs>
        <w:tab w:val="clear" w:pos="3456"/>
        <w:tab w:val="left" w:pos="4680"/>
      </w:tabs>
      <w:ind w:left="4680" w:hanging="1224"/>
    </w:pPr>
  </w:style>
  <w:style w:type="paragraph" w:styleId="TOC6">
    <w:name w:val="toc 6"/>
    <w:basedOn w:val="TOC5"/>
    <w:uiPriority w:val="39"/>
    <w:rsid w:val="00654D3E"/>
    <w:pPr>
      <w:tabs>
        <w:tab w:val="clear" w:pos="4680"/>
        <w:tab w:val="left" w:pos="6048"/>
      </w:tabs>
      <w:ind w:left="6048" w:hanging="1368"/>
    </w:pPr>
  </w:style>
  <w:style w:type="paragraph" w:styleId="TOC7">
    <w:name w:val="toc 7"/>
    <w:basedOn w:val="Normal"/>
    <w:next w:val="Normal"/>
    <w:autoRedefine/>
    <w:uiPriority w:val="39"/>
    <w:rsid w:val="00157DF5"/>
    <w:pPr>
      <w:ind w:left="1320"/>
    </w:pPr>
    <w:rPr>
      <w:sz w:val="18"/>
      <w:szCs w:val="18"/>
    </w:rPr>
  </w:style>
  <w:style w:type="paragraph" w:styleId="TOC8">
    <w:name w:val="toc 8"/>
    <w:basedOn w:val="Normal"/>
    <w:next w:val="Normal"/>
    <w:autoRedefine/>
    <w:uiPriority w:val="39"/>
    <w:rsid w:val="00157DF5"/>
    <w:pPr>
      <w:ind w:left="1540"/>
    </w:pPr>
    <w:rPr>
      <w:sz w:val="18"/>
      <w:szCs w:val="18"/>
    </w:rPr>
  </w:style>
  <w:style w:type="paragraph" w:styleId="TOC9">
    <w:name w:val="toc 9"/>
    <w:basedOn w:val="Normal"/>
    <w:next w:val="Normal"/>
    <w:autoRedefine/>
    <w:uiPriority w:val="39"/>
    <w:rsid w:val="00157DF5"/>
    <w:pPr>
      <w:ind w:left="1760"/>
    </w:pPr>
    <w:rPr>
      <w:sz w:val="18"/>
      <w:szCs w:val="18"/>
    </w:r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654D3E"/>
    <w:pPr>
      <w:numPr>
        <w:numId w:val="1"/>
      </w:numPr>
      <w:spacing w:after="240"/>
    </w:pPr>
    <w:rPr>
      <w:sz w:val="24"/>
    </w:rPr>
  </w:style>
  <w:style w:type="paragraph" w:customStyle="1" w:styleId="ListA2">
    <w:name w:val="List A2"/>
    <w:rsid w:val="00654D3E"/>
    <w:pPr>
      <w:spacing w:after="240"/>
    </w:pPr>
    <w:rPr>
      <w:sz w:val="24"/>
    </w:rPr>
  </w:style>
  <w:style w:type="paragraph" w:customStyle="1" w:styleId="ListA3">
    <w:name w:val="List A3"/>
    <w:rsid w:val="00654D3E"/>
    <w:pPr>
      <w:numPr>
        <w:numId w:val="2"/>
      </w:numPr>
      <w:spacing w:after="240"/>
    </w:pPr>
    <w:rPr>
      <w:sz w:val="24"/>
    </w:rPr>
  </w:style>
  <w:style w:type="paragraph" w:customStyle="1" w:styleId="ListA4">
    <w:name w:val="List A4"/>
    <w:rsid w:val="00654D3E"/>
    <w:pPr>
      <w:numPr>
        <w:numId w:val="3"/>
      </w:numPr>
      <w:spacing w:after="240"/>
    </w:pPr>
    <w:rPr>
      <w:sz w:val="24"/>
    </w:rPr>
  </w:style>
  <w:style w:type="paragraph" w:customStyle="1" w:styleId="ListA5">
    <w:name w:val="List A5"/>
    <w:rsid w:val="00654D3E"/>
    <w:pPr>
      <w:numPr>
        <w:numId w:val="4"/>
      </w:numPr>
      <w:spacing w:after="240"/>
    </w:pPr>
    <w:rPr>
      <w:sz w:val="24"/>
    </w:rPr>
  </w:style>
  <w:style w:type="paragraph" w:customStyle="1" w:styleId="ListA6">
    <w:name w:val="List A6"/>
    <w:rsid w:val="00654D3E"/>
    <w:pPr>
      <w:numPr>
        <w:numId w:val="5"/>
      </w:numPr>
      <w:spacing w:after="240"/>
    </w:pPr>
    <w:rPr>
      <w:sz w:val="24"/>
    </w:rPr>
  </w:style>
  <w:style w:type="paragraph" w:customStyle="1" w:styleId="ListNumber6">
    <w:name w:val="List Number 6"/>
    <w:rsid w:val="00654D3E"/>
    <w:pPr>
      <w:numPr>
        <w:numId w:val="17"/>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654D3E"/>
    <w:rPr>
      <w:sz w:val="18"/>
      <w:szCs w:val="20"/>
    </w:rPr>
  </w:style>
  <w:style w:type="paragraph" w:customStyle="1" w:styleId="header--12ptTNR">
    <w:name w:val=".header--12pt TNR"/>
    <w:rsid w:val="00654D3E"/>
    <w:rPr>
      <w:sz w:val="24"/>
    </w:rPr>
  </w:style>
  <w:style w:type="paragraph" w:customStyle="1" w:styleId="Header--9ptTNRunderline">
    <w:name w:val=".Header--9pt TNR underline"/>
    <w:basedOn w:val="Header--9ptTNR"/>
    <w:next w:val="Normal"/>
    <w:rsid w:val="00654D3E"/>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Table12">
    <w:name w:val="Table 12"/>
    <w:rsid w:val="00654D3E"/>
    <w:pPr>
      <w:spacing w:before="120"/>
    </w:pPr>
    <w:rPr>
      <w:sz w:val="24"/>
    </w:rPr>
  </w:style>
  <w:style w:type="paragraph" w:customStyle="1" w:styleId="header--8ptTNR">
    <w:name w:val=".header--8pt TNR"/>
    <w:rsid w:val="00654D3E"/>
    <w:rPr>
      <w:sz w:val="16"/>
    </w:rPr>
  </w:style>
  <w:style w:type="paragraph" w:customStyle="1" w:styleId="header--12ptTNRBcenter">
    <w:name w:val=".header--12pt TNR B center"/>
    <w:rsid w:val="00654D3E"/>
    <w:pPr>
      <w:jc w:val="center"/>
    </w:pPr>
    <w:rPr>
      <w:b/>
      <w:caps/>
      <w:sz w:val="24"/>
    </w:rPr>
  </w:style>
  <w:style w:type="paragraph" w:customStyle="1" w:styleId="header--10ptTNRItalic">
    <w:name w:val=".header--10pt TNR Italic"/>
    <w:basedOn w:val="header--8ptTNR"/>
    <w:rsid w:val="00654D3E"/>
    <w:rPr>
      <w:i/>
      <w:sz w:val="20"/>
    </w:rPr>
  </w:style>
  <w:style w:type="paragraph" w:customStyle="1" w:styleId="CV-DocumentType">
    <w:name w:val=".CV-Document_Type"/>
    <w:rsid w:val="00654D3E"/>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654D3E"/>
    <w:pPr>
      <w:keepNext/>
      <w:jc w:val="right"/>
    </w:pPr>
    <w:rPr>
      <w:rFonts w:ascii="Arial" w:hAnsi="Arial"/>
    </w:rPr>
  </w:style>
  <w:style w:type="paragraph" w:customStyle="1" w:styleId="CV-title">
    <w:name w:val=".CV-title"/>
    <w:next w:val="Normal"/>
    <w:rsid w:val="00654D3E"/>
    <w:pPr>
      <w:spacing w:line="670" w:lineRule="exact"/>
    </w:pPr>
    <w:rPr>
      <w:rFonts w:ascii="Arial" w:hAnsi="Arial"/>
      <w:b/>
      <w:sz w:val="56"/>
    </w:rPr>
  </w:style>
  <w:style w:type="paragraph" w:customStyle="1" w:styleId="CoverTextBox">
    <w:name w:val=".Cover_Text_Box"/>
    <w:basedOn w:val="Normal"/>
    <w:rsid w:val="00654D3E"/>
    <w:rPr>
      <w:rFonts w:ascii="Arial" w:hAnsi="Arial"/>
      <w:sz w:val="20"/>
    </w:rPr>
  </w:style>
  <w:style w:type="paragraph" w:customStyle="1" w:styleId="TNRBCenter">
    <w:name w:val="TNR B Center"/>
    <w:next w:val="BodyText"/>
    <w:rsid w:val="00654D3E"/>
    <w:pPr>
      <w:spacing w:after="240"/>
      <w:jc w:val="center"/>
    </w:pPr>
    <w:rPr>
      <w:b/>
      <w:sz w:val="24"/>
    </w:rPr>
  </w:style>
  <w:style w:type="paragraph" w:customStyle="1" w:styleId="AppendixHeads">
    <w:name w:val="Appendix Heads"/>
    <w:rsid w:val="00654D3E"/>
    <w:pPr>
      <w:spacing w:after="240"/>
      <w:jc w:val="center"/>
    </w:pPr>
    <w:rPr>
      <w:b/>
      <w:sz w:val="24"/>
    </w:rPr>
  </w:style>
  <w:style w:type="paragraph" w:styleId="BodyTextIndent2">
    <w:name w:val="Body Text Indent 2"/>
    <w:basedOn w:val="Normal"/>
    <w:link w:val="BodyTextIndent2Char"/>
    <w:rsid w:val="00654D3E"/>
    <w:pPr>
      <w:spacing w:after="240" w:line="480" w:lineRule="auto"/>
      <w:ind w:left="720"/>
    </w:pPr>
  </w:style>
  <w:style w:type="paragraph" w:customStyle="1" w:styleId="CautionBody">
    <w:name w:val="Caution Body"/>
    <w:rsid w:val="00654D3E"/>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654D3E"/>
    <w:pPr>
      <w:keepNext/>
      <w:spacing w:before="480" w:after="240"/>
      <w:jc w:val="center"/>
    </w:pPr>
  </w:style>
  <w:style w:type="paragraph" w:customStyle="1" w:styleId="H1bodytext">
    <w:name w:val="H1 body text"/>
    <w:link w:val="H1bodytextChar"/>
    <w:rsid w:val="00654D3E"/>
    <w:pPr>
      <w:spacing w:after="240"/>
      <w:ind w:left="720"/>
    </w:pPr>
    <w:rPr>
      <w:sz w:val="24"/>
    </w:rPr>
  </w:style>
  <w:style w:type="paragraph" w:customStyle="1" w:styleId="H2bodytext">
    <w:name w:val="H2 body text"/>
    <w:basedOn w:val="H1bodytext"/>
    <w:link w:val="H2bodytextChar"/>
    <w:rsid w:val="00654D3E"/>
    <w:pPr>
      <w:ind w:left="1440"/>
    </w:pPr>
  </w:style>
  <w:style w:type="paragraph" w:customStyle="1" w:styleId="H3bodytext">
    <w:name w:val="H3 body text"/>
    <w:basedOn w:val="H1bodytext"/>
    <w:rsid w:val="00654D3E"/>
    <w:pPr>
      <w:ind w:left="2304"/>
    </w:pPr>
  </w:style>
  <w:style w:type="paragraph" w:customStyle="1" w:styleId="H4bodytext">
    <w:name w:val="H4 body text"/>
    <w:basedOn w:val="H1bodytext"/>
    <w:rsid w:val="00654D3E"/>
    <w:pPr>
      <w:ind w:left="3528"/>
    </w:pPr>
  </w:style>
  <w:style w:type="paragraph" w:customStyle="1" w:styleId="H5bodytext">
    <w:name w:val="H5 body text"/>
    <w:basedOn w:val="H1bodytext"/>
    <w:rsid w:val="00654D3E"/>
    <w:pPr>
      <w:ind w:left="4752"/>
    </w:pPr>
  </w:style>
  <w:style w:type="paragraph" w:customStyle="1" w:styleId="H6bodytext">
    <w:name w:val="H6 body text"/>
    <w:basedOn w:val="H1bodytext"/>
    <w:rsid w:val="00654D3E"/>
    <w:pPr>
      <w:ind w:left="6120"/>
    </w:pPr>
  </w:style>
  <w:style w:type="paragraph" w:customStyle="1" w:styleId="Heading2-step">
    <w:name w:val="Heading 2-step"/>
    <w:basedOn w:val="Heading2"/>
    <w:next w:val="H2bodytext"/>
    <w:rsid w:val="00654D3E"/>
    <w:rPr>
      <w:b w:val="0"/>
    </w:rPr>
  </w:style>
  <w:style w:type="paragraph" w:customStyle="1" w:styleId="Heading3-step">
    <w:name w:val="Heading 3-step"/>
    <w:basedOn w:val="Heading3"/>
    <w:next w:val="H3bodytext"/>
    <w:rsid w:val="00654D3E"/>
    <w:rPr>
      <w:b w:val="0"/>
    </w:rPr>
  </w:style>
  <w:style w:type="paragraph" w:customStyle="1" w:styleId="Heading4-step">
    <w:name w:val="Heading 4-step"/>
    <w:basedOn w:val="Heading4"/>
    <w:next w:val="H4bodytext"/>
    <w:rsid w:val="00654D3E"/>
    <w:rPr>
      <w:b w:val="0"/>
    </w:rPr>
  </w:style>
  <w:style w:type="paragraph" w:customStyle="1" w:styleId="Heading5-step">
    <w:name w:val="Heading 5-step"/>
    <w:basedOn w:val="Heading5"/>
    <w:next w:val="H5bodytext"/>
    <w:rsid w:val="00654D3E"/>
    <w:rPr>
      <w:b w:val="0"/>
    </w:rPr>
  </w:style>
  <w:style w:type="paragraph" w:customStyle="1" w:styleId="Heading6-step">
    <w:name w:val="Heading 6-step"/>
    <w:basedOn w:val="Heading6"/>
    <w:next w:val="H6bodytext"/>
    <w:rsid w:val="00654D3E"/>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654D3E"/>
    <w:pPr>
      <w:keepLines/>
      <w:tabs>
        <w:tab w:val="left" w:pos="1224"/>
      </w:tabs>
      <w:spacing w:after="240"/>
      <w:ind w:left="1224" w:hanging="1224"/>
    </w:pPr>
    <w:rPr>
      <w:sz w:val="24"/>
    </w:rPr>
  </w:style>
  <w:style w:type="paragraph" w:customStyle="1" w:styleId="NoteHeading2">
    <w:name w:val="Note Heading 2"/>
    <w:rsid w:val="00654D3E"/>
    <w:pPr>
      <w:keepLines/>
      <w:tabs>
        <w:tab w:val="left" w:pos="1944"/>
      </w:tabs>
      <w:spacing w:after="240"/>
      <w:ind w:left="1944" w:hanging="1224"/>
    </w:pPr>
    <w:rPr>
      <w:sz w:val="24"/>
    </w:rPr>
  </w:style>
  <w:style w:type="paragraph" w:customStyle="1" w:styleId="NoteHeading3">
    <w:name w:val="Note Heading 3"/>
    <w:rsid w:val="00654D3E"/>
    <w:pPr>
      <w:keepLines/>
      <w:tabs>
        <w:tab w:val="left" w:pos="2664"/>
      </w:tabs>
      <w:spacing w:after="240"/>
      <w:ind w:left="2664" w:hanging="1224"/>
    </w:pPr>
    <w:rPr>
      <w:sz w:val="24"/>
    </w:rPr>
  </w:style>
  <w:style w:type="paragraph" w:customStyle="1" w:styleId="NoteHeading4">
    <w:name w:val="Note Heading 4"/>
    <w:rsid w:val="00654D3E"/>
    <w:pPr>
      <w:keepLines/>
      <w:tabs>
        <w:tab w:val="left" w:pos="3528"/>
      </w:tabs>
      <w:spacing w:after="240"/>
      <w:ind w:left="3528" w:hanging="1224"/>
    </w:pPr>
    <w:rPr>
      <w:sz w:val="24"/>
    </w:rPr>
  </w:style>
  <w:style w:type="paragraph" w:customStyle="1" w:styleId="NoteHeading5">
    <w:name w:val="Note Heading 5"/>
    <w:rsid w:val="00654D3E"/>
    <w:pPr>
      <w:keepLines/>
      <w:tabs>
        <w:tab w:val="left" w:pos="4752"/>
      </w:tabs>
      <w:spacing w:after="240"/>
      <w:ind w:left="4752" w:hanging="1224"/>
    </w:pPr>
    <w:rPr>
      <w:sz w:val="24"/>
    </w:rPr>
  </w:style>
  <w:style w:type="paragraph" w:customStyle="1" w:styleId="NoteHeading6">
    <w:name w:val="Note Heading 6"/>
    <w:rsid w:val="00654D3E"/>
    <w:pPr>
      <w:keepLines/>
      <w:spacing w:after="240"/>
      <w:ind w:left="5976" w:hanging="1224"/>
    </w:pPr>
    <w:rPr>
      <w:sz w:val="24"/>
    </w:rPr>
  </w:style>
  <w:style w:type="paragraph" w:customStyle="1" w:styleId="References">
    <w:name w:val="References"/>
    <w:rsid w:val="00654D3E"/>
    <w:pPr>
      <w:tabs>
        <w:tab w:val="left" w:pos="720"/>
      </w:tabs>
      <w:spacing w:after="240"/>
      <w:ind w:left="720" w:hanging="720"/>
    </w:pPr>
    <w:rPr>
      <w:sz w:val="24"/>
    </w:rPr>
  </w:style>
  <w:style w:type="paragraph" w:customStyle="1" w:styleId="WarningBody">
    <w:name w:val="Warning Body"/>
    <w:basedOn w:val="CautionBody"/>
    <w:rsid w:val="00654D3E"/>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654D3E"/>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table" w:styleId="TableGrid">
    <w:name w:val="Table Grid"/>
    <w:basedOn w:val="TableNormal"/>
    <w:rsid w:val="0090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654D3E"/>
    <w:rPr>
      <w:rFonts w:cs="Times New Roman"/>
      <w:color w:val="606420"/>
      <w:u w:val="single"/>
    </w:rPr>
  </w:style>
  <w:style w:type="character" w:customStyle="1" w:styleId="BodyTextChar">
    <w:name w:val="Body Text Char"/>
    <w:basedOn w:val="DefaultParagraphFont"/>
    <w:link w:val="BodyText"/>
    <w:rsid w:val="00654D3E"/>
    <w:rPr>
      <w:sz w:val="24"/>
    </w:rPr>
  </w:style>
  <w:style w:type="paragraph" w:styleId="Revision">
    <w:name w:val="Revision"/>
    <w:hidden/>
    <w:uiPriority w:val="99"/>
    <w:semiHidden/>
    <w:rsid w:val="00654D3E"/>
    <w:rPr>
      <w:sz w:val="24"/>
      <w:szCs w:val="24"/>
    </w:rPr>
  </w:style>
  <w:style w:type="paragraph" w:styleId="BalloonText">
    <w:name w:val="Balloon Text"/>
    <w:basedOn w:val="Normal"/>
    <w:link w:val="BalloonTextChar"/>
    <w:uiPriority w:val="99"/>
    <w:rsid w:val="00654D3E"/>
    <w:rPr>
      <w:rFonts w:ascii="Tahoma" w:hAnsi="Tahoma" w:cs="Tahoma"/>
      <w:sz w:val="16"/>
      <w:szCs w:val="16"/>
    </w:rPr>
  </w:style>
  <w:style w:type="character" w:customStyle="1" w:styleId="BalloonTextChar">
    <w:name w:val="Balloon Text Char"/>
    <w:basedOn w:val="DefaultParagraphFont"/>
    <w:link w:val="BalloonText"/>
    <w:uiPriority w:val="99"/>
    <w:rsid w:val="00654D3E"/>
    <w:rPr>
      <w:rFonts w:ascii="Tahoma" w:hAnsi="Tahoma" w:cs="Tahoma"/>
      <w:sz w:val="16"/>
      <w:szCs w:val="16"/>
    </w:rPr>
  </w:style>
  <w:style w:type="paragraph" w:customStyle="1" w:styleId="Default">
    <w:name w:val="Default"/>
    <w:rsid w:val="004D766D"/>
    <w:pPr>
      <w:autoSpaceDE w:val="0"/>
      <w:autoSpaceDN w:val="0"/>
      <w:adjustRightInd w:val="0"/>
    </w:pPr>
    <w:rPr>
      <w:color w:val="000000"/>
      <w:sz w:val="24"/>
      <w:szCs w:val="24"/>
    </w:rPr>
  </w:style>
  <w:style w:type="paragraph" w:styleId="ListParagraph">
    <w:name w:val="List Paragraph"/>
    <w:basedOn w:val="Normal"/>
    <w:uiPriority w:val="99"/>
    <w:qFormat/>
    <w:rsid w:val="00654D3E"/>
    <w:pPr>
      <w:ind w:left="720"/>
    </w:pPr>
  </w:style>
  <w:style w:type="character" w:customStyle="1" w:styleId="H1bodytextChar">
    <w:name w:val="H1 body text Char"/>
    <w:basedOn w:val="DefaultParagraphFont"/>
    <w:link w:val="H1bodytext"/>
    <w:rsid w:val="005B3CDE"/>
    <w:rPr>
      <w:sz w:val="24"/>
    </w:rPr>
  </w:style>
  <w:style w:type="character" w:customStyle="1" w:styleId="HeaderChar">
    <w:name w:val="Header Char"/>
    <w:basedOn w:val="DefaultParagraphFont"/>
    <w:link w:val="Header"/>
    <w:locked/>
    <w:rsid w:val="00654D3E"/>
    <w:rPr>
      <w:sz w:val="24"/>
    </w:rPr>
  </w:style>
  <w:style w:type="character" w:customStyle="1" w:styleId="st">
    <w:name w:val="st"/>
    <w:basedOn w:val="DefaultParagraphFont"/>
    <w:rsid w:val="00193E3A"/>
  </w:style>
  <w:style w:type="character" w:customStyle="1" w:styleId="TableCaptionChar">
    <w:name w:val="Table Caption Char"/>
    <w:link w:val="TableCaption"/>
    <w:locked/>
    <w:rsid w:val="009F79C0"/>
    <w:rPr>
      <w:sz w:val="24"/>
    </w:rPr>
  </w:style>
  <w:style w:type="character" w:customStyle="1" w:styleId="H2bodytextChar">
    <w:name w:val="H2 body text Char"/>
    <w:link w:val="H2bodytext"/>
    <w:rsid w:val="00333FBD"/>
    <w:rPr>
      <w:sz w:val="24"/>
    </w:rPr>
  </w:style>
  <w:style w:type="character" w:customStyle="1" w:styleId="Heading8Char">
    <w:name w:val="Heading 8 Char"/>
    <w:basedOn w:val="DefaultParagraphFont"/>
    <w:link w:val="Heading8"/>
    <w:locked/>
    <w:rsid w:val="00654D3E"/>
    <w:rPr>
      <w:i/>
      <w:iCs/>
      <w:sz w:val="24"/>
      <w:szCs w:val="24"/>
    </w:rPr>
  </w:style>
  <w:style w:type="paragraph" w:customStyle="1" w:styleId="endnote">
    <w:name w:val="endnote"/>
    <w:basedOn w:val="H2bodytext"/>
    <w:rsid w:val="000F1DD9"/>
  </w:style>
  <w:style w:type="character" w:customStyle="1" w:styleId="Heading2Char">
    <w:name w:val="Heading 2 Char"/>
    <w:aliases w:val="B-head 2 Char"/>
    <w:basedOn w:val="DefaultParagraphFont"/>
    <w:link w:val="Heading2"/>
    <w:rsid w:val="00654D3E"/>
    <w:rPr>
      <w:rFonts w:cs="Arial"/>
      <w:b/>
      <w:iCs/>
      <w:kern w:val="32"/>
      <w:sz w:val="24"/>
      <w:szCs w:val="28"/>
    </w:rPr>
  </w:style>
  <w:style w:type="character" w:customStyle="1" w:styleId="Heading1Char">
    <w:name w:val="Heading 1 Char"/>
    <w:basedOn w:val="DefaultParagraphFont"/>
    <w:link w:val="Heading1"/>
    <w:rsid w:val="00654D3E"/>
    <w:rPr>
      <w:rFonts w:cs="Arial"/>
      <w:b/>
      <w:bCs/>
      <w:kern w:val="32"/>
      <w:sz w:val="28"/>
      <w:szCs w:val="32"/>
    </w:rPr>
  </w:style>
  <w:style w:type="character" w:styleId="CommentReference">
    <w:name w:val="annotation reference"/>
    <w:basedOn w:val="DefaultParagraphFont"/>
    <w:uiPriority w:val="99"/>
    <w:rsid w:val="00654D3E"/>
    <w:rPr>
      <w:rFonts w:cs="Times New Roman"/>
      <w:sz w:val="16"/>
      <w:szCs w:val="16"/>
    </w:rPr>
  </w:style>
  <w:style w:type="character" w:customStyle="1" w:styleId="CommentTextChar">
    <w:name w:val="Comment Text Char"/>
    <w:basedOn w:val="DefaultParagraphFont"/>
    <w:link w:val="CommentText"/>
    <w:uiPriority w:val="99"/>
    <w:semiHidden/>
    <w:rsid w:val="00654D3E"/>
  </w:style>
  <w:style w:type="character" w:customStyle="1" w:styleId="apple-converted-space">
    <w:name w:val="apple-converted-space"/>
    <w:basedOn w:val="DefaultParagraphFont"/>
    <w:rsid w:val="0012620A"/>
  </w:style>
  <w:style w:type="character" w:customStyle="1" w:styleId="Heading3Char">
    <w:name w:val="Heading 3 Char"/>
    <w:basedOn w:val="DefaultParagraphFont"/>
    <w:link w:val="Heading3"/>
    <w:locked/>
    <w:rsid w:val="00654D3E"/>
    <w:rPr>
      <w:rFonts w:cs="Arial"/>
      <w:b/>
      <w:kern w:val="32"/>
      <w:sz w:val="24"/>
      <w:szCs w:val="26"/>
    </w:rPr>
  </w:style>
  <w:style w:type="character" w:customStyle="1" w:styleId="Heading4Char">
    <w:name w:val="Heading 4 Char"/>
    <w:aliases w:val="B-head 4 Char"/>
    <w:basedOn w:val="DefaultParagraphFont"/>
    <w:link w:val="Heading4"/>
    <w:locked/>
    <w:rsid w:val="00654D3E"/>
    <w:rPr>
      <w:rFonts w:cs="Arial"/>
      <w:b/>
      <w:kern w:val="32"/>
      <w:sz w:val="24"/>
      <w:szCs w:val="28"/>
    </w:rPr>
  </w:style>
  <w:style w:type="character" w:customStyle="1" w:styleId="Heading5Char">
    <w:name w:val="Heading 5 Char"/>
    <w:basedOn w:val="DefaultParagraphFont"/>
    <w:link w:val="Heading5"/>
    <w:locked/>
    <w:rsid w:val="00654D3E"/>
    <w:rPr>
      <w:rFonts w:cs="Arial"/>
      <w:b/>
      <w:iCs/>
      <w:kern w:val="32"/>
      <w:sz w:val="24"/>
      <w:szCs w:val="26"/>
    </w:rPr>
  </w:style>
  <w:style w:type="character" w:customStyle="1" w:styleId="Heading6Char">
    <w:name w:val="Heading 6 Char"/>
    <w:aliases w:val="List 1 Char"/>
    <w:basedOn w:val="DefaultParagraphFont"/>
    <w:link w:val="Heading6"/>
    <w:locked/>
    <w:rsid w:val="00654D3E"/>
    <w:rPr>
      <w:rFonts w:cs="Arial"/>
      <w:b/>
      <w:kern w:val="32"/>
      <w:sz w:val="24"/>
      <w:szCs w:val="22"/>
    </w:rPr>
  </w:style>
  <w:style w:type="character" w:customStyle="1" w:styleId="Heading7Char">
    <w:name w:val="Heading 7 Char"/>
    <w:basedOn w:val="DefaultParagraphFont"/>
    <w:link w:val="Heading7"/>
    <w:locked/>
    <w:rsid w:val="00654D3E"/>
    <w:rPr>
      <w:sz w:val="24"/>
      <w:szCs w:val="24"/>
    </w:rPr>
  </w:style>
  <w:style w:type="character" w:customStyle="1" w:styleId="Heading9Char">
    <w:name w:val="Heading 9 Char"/>
    <w:basedOn w:val="DefaultParagraphFont"/>
    <w:link w:val="Heading9"/>
    <w:locked/>
    <w:rsid w:val="00654D3E"/>
    <w:rPr>
      <w:rFonts w:ascii="Arial" w:hAnsi="Arial" w:cs="Arial"/>
      <w:sz w:val="22"/>
      <w:szCs w:val="22"/>
    </w:rPr>
  </w:style>
  <w:style w:type="character" w:customStyle="1" w:styleId="BodyText2Char">
    <w:name w:val="Body Text 2 Char"/>
    <w:basedOn w:val="DefaultParagraphFont"/>
    <w:link w:val="BodyText2"/>
    <w:locked/>
    <w:rsid w:val="00654D3E"/>
    <w:rPr>
      <w:sz w:val="24"/>
      <w:szCs w:val="24"/>
    </w:rPr>
  </w:style>
  <w:style w:type="character" w:customStyle="1" w:styleId="BodyText3Char">
    <w:name w:val="Body Text 3 Char"/>
    <w:basedOn w:val="DefaultParagraphFont"/>
    <w:link w:val="BodyText3"/>
    <w:locked/>
    <w:rsid w:val="00654D3E"/>
    <w:rPr>
      <w:sz w:val="24"/>
      <w:szCs w:val="16"/>
    </w:rPr>
  </w:style>
  <w:style w:type="character" w:customStyle="1" w:styleId="BodyTextFirstIndentChar">
    <w:name w:val="Body Text First Indent Char"/>
    <w:basedOn w:val="BodyTextChar"/>
    <w:link w:val="BodyTextFirstIndent"/>
    <w:locked/>
    <w:rsid w:val="00654D3E"/>
    <w:rPr>
      <w:sz w:val="24"/>
    </w:rPr>
  </w:style>
  <w:style w:type="character" w:customStyle="1" w:styleId="BodyTextIndentChar">
    <w:name w:val="Body Text Indent Char"/>
    <w:basedOn w:val="DefaultParagraphFont"/>
    <w:link w:val="BodyTextIndent"/>
    <w:locked/>
    <w:rsid w:val="00654D3E"/>
    <w:rPr>
      <w:sz w:val="24"/>
      <w:szCs w:val="24"/>
    </w:rPr>
  </w:style>
  <w:style w:type="character" w:customStyle="1" w:styleId="BodyTextFirstIndent2Char">
    <w:name w:val="Body Text First Indent 2 Char"/>
    <w:basedOn w:val="BodyTextIndentChar"/>
    <w:link w:val="BodyTextFirstIndent2"/>
    <w:locked/>
    <w:rsid w:val="00654D3E"/>
    <w:rPr>
      <w:sz w:val="24"/>
      <w:szCs w:val="24"/>
    </w:rPr>
  </w:style>
  <w:style w:type="character" w:customStyle="1" w:styleId="BodyTextIndent2Char">
    <w:name w:val="Body Text Indent 2 Char"/>
    <w:basedOn w:val="DefaultParagraphFont"/>
    <w:link w:val="BodyTextIndent2"/>
    <w:locked/>
    <w:rsid w:val="00654D3E"/>
    <w:rPr>
      <w:sz w:val="24"/>
      <w:szCs w:val="24"/>
    </w:rPr>
  </w:style>
  <w:style w:type="character" w:customStyle="1" w:styleId="BodyTextIndent3Char">
    <w:name w:val="Body Text Indent 3 Char"/>
    <w:basedOn w:val="DefaultParagraphFont"/>
    <w:link w:val="BodyTextIndent3"/>
    <w:locked/>
    <w:rsid w:val="00654D3E"/>
    <w:rPr>
      <w:sz w:val="16"/>
      <w:szCs w:val="16"/>
    </w:rPr>
  </w:style>
  <w:style w:type="character" w:customStyle="1" w:styleId="EndnoteTextChar">
    <w:name w:val="Endnote Text Char"/>
    <w:basedOn w:val="DefaultParagraphFont"/>
    <w:link w:val="EndnoteText"/>
    <w:locked/>
    <w:rsid w:val="00654D3E"/>
    <w:rPr>
      <w:sz w:val="24"/>
    </w:rPr>
  </w:style>
  <w:style w:type="character" w:customStyle="1" w:styleId="FooterChar">
    <w:name w:val="Footer Char"/>
    <w:basedOn w:val="DefaultParagraphFont"/>
    <w:link w:val="Footer"/>
    <w:locked/>
    <w:rsid w:val="00654D3E"/>
    <w:rPr>
      <w:sz w:val="24"/>
    </w:rPr>
  </w:style>
  <w:style w:type="character" w:customStyle="1" w:styleId="FootnoteTextChar">
    <w:name w:val="Footnote Text Char"/>
    <w:basedOn w:val="DefaultParagraphFont"/>
    <w:link w:val="FootnoteText"/>
    <w:locked/>
    <w:rsid w:val="00654D3E"/>
  </w:style>
  <w:style w:type="character" w:customStyle="1" w:styleId="NoteHeadingChar">
    <w:name w:val="Note Heading Char"/>
    <w:basedOn w:val="DefaultParagraphFont"/>
    <w:link w:val="NoteHeading"/>
    <w:locked/>
    <w:rsid w:val="00654D3E"/>
    <w:rPr>
      <w:sz w:val="24"/>
      <w:szCs w:val="24"/>
    </w:rPr>
  </w:style>
  <w:style w:type="paragraph" w:customStyle="1" w:styleId="indentpara">
    <w:name w:val="indent para"/>
    <w:basedOn w:val="Normal"/>
    <w:uiPriority w:val="99"/>
    <w:rsid w:val="00654D3E"/>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paragraph" w:styleId="CommentSubject">
    <w:name w:val="annotation subject"/>
    <w:basedOn w:val="CommentText"/>
    <w:next w:val="CommentText"/>
    <w:link w:val="CommentSubjectChar"/>
    <w:uiPriority w:val="99"/>
    <w:rsid w:val="00654D3E"/>
    <w:rPr>
      <w:b/>
      <w:bCs/>
    </w:rPr>
  </w:style>
  <w:style w:type="character" w:customStyle="1" w:styleId="CommentSubjectChar">
    <w:name w:val="Comment Subject Char"/>
    <w:basedOn w:val="CommentTextChar"/>
    <w:link w:val="CommentSubject"/>
    <w:uiPriority w:val="99"/>
    <w:rsid w:val="00654D3E"/>
    <w:rPr>
      <w:b/>
      <w:bCs/>
    </w:rPr>
  </w:style>
  <w:style w:type="paragraph" w:customStyle="1" w:styleId="Table12pt">
    <w:name w:val="Table 12 pt"/>
    <w:uiPriority w:val="99"/>
    <w:rsid w:val="00654D3E"/>
    <w:pPr>
      <w:spacing w:before="1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opscenter.inl.gov/cyber/varinst.pdf"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ypc.inl.gov/"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scotty\public\Tracy%20L\templates\tem-143_r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1C4B30-0CB4-F545-AAE5-3697522B1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scotty\public\Tracy L\templates\tem-143_r2.dotx</Template>
  <TotalTime>1</TotalTime>
  <Pages>22</Pages>
  <Words>5543</Words>
  <Characters>31601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37070</CharactersWithSpaces>
  <SharedDoc>false</SharedDoc>
  <HLinks>
    <vt:vector size="120" baseType="variant">
      <vt:variant>
        <vt:i4>1966131</vt:i4>
      </vt:variant>
      <vt:variant>
        <vt:i4>122</vt:i4>
      </vt:variant>
      <vt:variant>
        <vt:i4>0</vt:i4>
      </vt:variant>
      <vt:variant>
        <vt:i4>5</vt:i4>
      </vt:variant>
      <vt:variant>
        <vt:lpwstr/>
      </vt:variant>
      <vt:variant>
        <vt:lpwstr>_Toc142821248</vt:lpwstr>
      </vt:variant>
      <vt:variant>
        <vt:i4>1966131</vt:i4>
      </vt:variant>
      <vt:variant>
        <vt:i4>116</vt:i4>
      </vt:variant>
      <vt:variant>
        <vt:i4>0</vt:i4>
      </vt:variant>
      <vt:variant>
        <vt:i4>5</vt:i4>
      </vt:variant>
      <vt:variant>
        <vt:lpwstr/>
      </vt:variant>
      <vt:variant>
        <vt:lpwstr>_Toc142821247</vt:lpwstr>
      </vt:variant>
      <vt:variant>
        <vt:i4>1966131</vt:i4>
      </vt:variant>
      <vt:variant>
        <vt:i4>110</vt:i4>
      </vt:variant>
      <vt:variant>
        <vt:i4>0</vt:i4>
      </vt:variant>
      <vt:variant>
        <vt:i4>5</vt:i4>
      </vt:variant>
      <vt:variant>
        <vt:lpwstr/>
      </vt:variant>
      <vt:variant>
        <vt:lpwstr>_Toc142821246</vt:lpwstr>
      </vt:variant>
      <vt:variant>
        <vt:i4>1966131</vt:i4>
      </vt:variant>
      <vt:variant>
        <vt:i4>104</vt:i4>
      </vt:variant>
      <vt:variant>
        <vt:i4>0</vt:i4>
      </vt:variant>
      <vt:variant>
        <vt:i4>5</vt:i4>
      </vt:variant>
      <vt:variant>
        <vt:lpwstr/>
      </vt:variant>
      <vt:variant>
        <vt:lpwstr>_Toc142821245</vt:lpwstr>
      </vt:variant>
      <vt:variant>
        <vt:i4>1966131</vt:i4>
      </vt:variant>
      <vt:variant>
        <vt:i4>98</vt:i4>
      </vt:variant>
      <vt:variant>
        <vt:i4>0</vt:i4>
      </vt:variant>
      <vt:variant>
        <vt:i4>5</vt:i4>
      </vt:variant>
      <vt:variant>
        <vt:lpwstr/>
      </vt:variant>
      <vt:variant>
        <vt:lpwstr>_Toc142821244</vt:lpwstr>
      </vt:variant>
      <vt:variant>
        <vt:i4>1966131</vt:i4>
      </vt:variant>
      <vt:variant>
        <vt:i4>92</vt:i4>
      </vt:variant>
      <vt:variant>
        <vt:i4>0</vt:i4>
      </vt:variant>
      <vt:variant>
        <vt:i4>5</vt:i4>
      </vt:variant>
      <vt:variant>
        <vt:lpwstr/>
      </vt:variant>
      <vt:variant>
        <vt:lpwstr>_Toc142821243</vt:lpwstr>
      </vt:variant>
      <vt:variant>
        <vt:i4>1966131</vt:i4>
      </vt:variant>
      <vt:variant>
        <vt:i4>86</vt:i4>
      </vt:variant>
      <vt:variant>
        <vt:i4>0</vt:i4>
      </vt:variant>
      <vt:variant>
        <vt:i4>5</vt:i4>
      </vt:variant>
      <vt:variant>
        <vt:lpwstr/>
      </vt:variant>
      <vt:variant>
        <vt:lpwstr>_Toc142821242</vt:lpwstr>
      </vt:variant>
      <vt:variant>
        <vt:i4>1966131</vt:i4>
      </vt:variant>
      <vt:variant>
        <vt:i4>80</vt:i4>
      </vt:variant>
      <vt:variant>
        <vt:i4>0</vt:i4>
      </vt:variant>
      <vt:variant>
        <vt:i4>5</vt:i4>
      </vt:variant>
      <vt:variant>
        <vt:lpwstr/>
      </vt:variant>
      <vt:variant>
        <vt:lpwstr>_Toc142821241</vt:lpwstr>
      </vt:variant>
      <vt:variant>
        <vt:i4>1966131</vt:i4>
      </vt:variant>
      <vt:variant>
        <vt:i4>74</vt:i4>
      </vt:variant>
      <vt:variant>
        <vt:i4>0</vt:i4>
      </vt:variant>
      <vt:variant>
        <vt:i4>5</vt:i4>
      </vt:variant>
      <vt:variant>
        <vt:lpwstr/>
      </vt:variant>
      <vt:variant>
        <vt:lpwstr>_Toc142821240</vt:lpwstr>
      </vt:variant>
      <vt:variant>
        <vt:i4>1638451</vt:i4>
      </vt:variant>
      <vt:variant>
        <vt:i4>68</vt:i4>
      </vt:variant>
      <vt:variant>
        <vt:i4>0</vt:i4>
      </vt:variant>
      <vt:variant>
        <vt:i4>5</vt:i4>
      </vt:variant>
      <vt:variant>
        <vt:lpwstr/>
      </vt:variant>
      <vt:variant>
        <vt:lpwstr>_Toc142821239</vt:lpwstr>
      </vt:variant>
      <vt:variant>
        <vt:i4>1638451</vt:i4>
      </vt:variant>
      <vt:variant>
        <vt:i4>62</vt:i4>
      </vt:variant>
      <vt:variant>
        <vt:i4>0</vt:i4>
      </vt:variant>
      <vt:variant>
        <vt:i4>5</vt:i4>
      </vt:variant>
      <vt:variant>
        <vt:lpwstr/>
      </vt:variant>
      <vt:variant>
        <vt:lpwstr>_Toc142821238</vt:lpwstr>
      </vt:variant>
      <vt:variant>
        <vt:i4>1638451</vt:i4>
      </vt:variant>
      <vt:variant>
        <vt:i4>56</vt:i4>
      </vt:variant>
      <vt:variant>
        <vt:i4>0</vt:i4>
      </vt:variant>
      <vt:variant>
        <vt:i4>5</vt:i4>
      </vt:variant>
      <vt:variant>
        <vt:lpwstr/>
      </vt:variant>
      <vt:variant>
        <vt:lpwstr>_Toc142821237</vt:lpwstr>
      </vt:variant>
      <vt:variant>
        <vt:i4>1638451</vt:i4>
      </vt:variant>
      <vt:variant>
        <vt:i4>50</vt:i4>
      </vt:variant>
      <vt:variant>
        <vt:i4>0</vt:i4>
      </vt:variant>
      <vt:variant>
        <vt:i4>5</vt:i4>
      </vt:variant>
      <vt:variant>
        <vt:lpwstr/>
      </vt:variant>
      <vt:variant>
        <vt:lpwstr>_Toc142821236</vt:lpwstr>
      </vt:variant>
      <vt:variant>
        <vt:i4>1638451</vt:i4>
      </vt:variant>
      <vt:variant>
        <vt:i4>44</vt:i4>
      </vt:variant>
      <vt:variant>
        <vt:i4>0</vt:i4>
      </vt:variant>
      <vt:variant>
        <vt:i4>5</vt:i4>
      </vt:variant>
      <vt:variant>
        <vt:lpwstr/>
      </vt:variant>
      <vt:variant>
        <vt:lpwstr>_Toc142821235</vt:lpwstr>
      </vt:variant>
      <vt:variant>
        <vt:i4>1638451</vt:i4>
      </vt:variant>
      <vt:variant>
        <vt:i4>38</vt:i4>
      </vt:variant>
      <vt:variant>
        <vt:i4>0</vt:i4>
      </vt:variant>
      <vt:variant>
        <vt:i4>5</vt:i4>
      </vt:variant>
      <vt:variant>
        <vt:lpwstr/>
      </vt:variant>
      <vt:variant>
        <vt:lpwstr>_Toc142821234</vt:lpwstr>
      </vt:variant>
      <vt:variant>
        <vt:i4>1638451</vt:i4>
      </vt:variant>
      <vt:variant>
        <vt:i4>32</vt:i4>
      </vt:variant>
      <vt:variant>
        <vt:i4>0</vt:i4>
      </vt:variant>
      <vt:variant>
        <vt:i4>5</vt:i4>
      </vt:variant>
      <vt:variant>
        <vt:lpwstr/>
      </vt:variant>
      <vt:variant>
        <vt:lpwstr>_Toc142821233</vt:lpwstr>
      </vt:variant>
      <vt:variant>
        <vt:i4>1638451</vt:i4>
      </vt:variant>
      <vt:variant>
        <vt:i4>26</vt:i4>
      </vt:variant>
      <vt:variant>
        <vt:i4>0</vt:i4>
      </vt:variant>
      <vt:variant>
        <vt:i4>5</vt:i4>
      </vt:variant>
      <vt:variant>
        <vt:lpwstr/>
      </vt:variant>
      <vt:variant>
        <vt:lpwstr>_Toc142821232</vt:lpwstr>
      </vt:variant>
      <vt:variant>
        <vt:i4>1638451</vt:i4>
      </vt:variant>
      <vt:variant>
        <vt:i4>20</vt:i4>
      </vt:variant>
      <vt:variant>
        <vt:i4>0</vt:i4>
      </vt:variant>
      <vt:variant>
        <vt:i4>5</vt:i4>
      </vt:variant>
      <vt:variant>
        <vt:lpwstr/>
      </vt:variant>
      <vt:variant>
        <vt:lpwstr>_Toc142821231</vt:lpwstr>
      </vt:variant>
      <vt:variant>
        <vt:i4>1638451</vt:i4>
      </vt:variant>
      <vt:variant>
        <vt:i4>14</vt:i4>
      </vt:variant>
      <vt:variant>
        <vt:i4>0</vt:i4>
      </vt:variant>
      <vt:variant>
        <vt:i4>5</vt:i4>
      </vt:variant>
      <vt:variant>
        <vt:lpwstr/>
      </vt:variant>
      <vt:variant>
        <vt:lpwstr>_Toc142821230</vt:lpwstr>
      </vt:variant>
      <vt:variant>
        <vt:i4>1572915</vt:i4>
      </vt:variant>
      <vt:variant>
        <vt:i4>8</vt:i4>
      </vt:variant>
      <vt:variant>
        <vt:i4>0</vt:i4>
      </vt:variant>
      <vt:variant>
        <vt:i4>5</vt:i4>
      </vt:variant>
      <vt:variant>
        <vt:lpwstr/>
      </vt:variant>
      <vt:variant>
        <vt:lpwstr>_Toc142821229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subject/>
  <dc:creator>Debra Iverson</dc:creator>
  <cp:keywords/>
  <dc:description/>
  <cp:lastModifiedBy>Andrea Alfonsi</cp:lastModifiedBy>
  <cp:revision>2</cp:revision>
  <cp:lastPrinted>2013-12-02T13:11:00Z</cp:lastPrinted>
  <dcterms:created xsi:type="dcterms:W3CDTF">2018-10-02T14:34:00Z</dcterms:created>
  <dcterms:modified xsi:type="dcterms:W3CDTF">2018-10-02T14:34:00Z</dcterms:modified>
</cp:coreProperties>
</file>